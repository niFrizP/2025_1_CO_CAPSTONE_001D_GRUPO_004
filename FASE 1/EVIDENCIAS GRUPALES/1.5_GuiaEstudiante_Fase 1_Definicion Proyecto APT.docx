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5"/>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A5F8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A76FE"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A5F8C" w14:paraId="69570B2E" w14:textId="77777777" w:rsidTr="558977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379A9AB" w:rsidR="00067A06" w:rsidRDefault="00067A06">
            <w:pPr>
              <w:rPr>
                <w:b/>
              </w:rPr>
            </w:pPr>
            <w:r>
              <w:rPr>
                <w:b/>
              </w:rPr>
              <w:t>Nicolás Friz</w:t>
            </w:r>
            <w:r w:rsidR="00AE1F3F">
              <w:rPr>
                <w:b/>
              </w:rPr>
              <w:t xml:space="preserve">, </w:t>
            </w:r>
            <w:r w:rsidR="6DBCB31E" w:rsidRPr="6DBCB31E">
              <w:rPr>
                <w:b/>
                <w:bCs/>
              </w:rPr>
              <w:t>Blanca</w:t>
            </w:r>
            <w:r w:rsidR="1DE0DF45" w:rsidRPr="1DE0DF45">
              <w:rPr>
                <w:b/>
                <w:bCs/>
              </w:rPr>
              <w:t xml:space="preserve"> Hidalg</w:t>
            </w:r>
            <w:r w:rsidR="00EF666E">
              <w:rPr>
                <w:b/>
                <w:bCs/>
              </w:rPr>
              <w:t>o</w:t>
            </w:r>
            <w:r w:rsidR="00AE1F3F">
              <w:rPr>
                <w:b/>
                <w:bCs/>
              </w:rPr>
              <w:t xml:space="preserve">, </w:t>
            </w:r>
            <w:r>
              <w:rPr>
                <w:b/>
              </w:rPr>
              <w:t xml:space="preserve">Ricardo </w:t>
            </w:r>
            <w:r w:rsidR="1DE0DF45" w:rsidRPr="1DE0DF45">
              <w:rPr>
                <w:b/>
                <w:bCs/>
              </w:rPr>
              <w:t>Nicol</w:t>
            </w:r>
            <w:r w:rsidR="00EF666E">
              <w:rPr>
                <w:b/>
                <w:bCs/>
              </w:rPr>
              <w:t>á</w:t>
            </w:r>
            <w:r w:rsidR="1DE0DF45" w:rsidRPr="1DE0DF45">
              <w:rPr>
                <w:b/>
                <w:bCs/>
              </w:rPr>
              <w:t xml:space="preserve">s </w:t>
            </w:r>
            <w:r>
              <w:rPr>
                <w:b/>
              </w:rPr>
              <w:t>Vidal</w:t>
            </w:r>
            <w:r w:rsidR="00EF666E">
              <w:rPr>
                <w:b/>
              </w:rPr>
              <w:t>.</w:t>
            </w:r>
          </w:p>
        </w:tc>
      </w:tr>
      <w:tr w:rsidR="008A5F8C" w14:paraId="1804513C" w14:textId="77777777" w:rsidTr="558977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B49265" w:rsidR="00D110EC" w:rsidRPr="00C430B7" w:rsidRDefault="00C430B7">
            <w:pPr>
              <w:rPr>
                <w:b/>
                <w:bCs/>
              </w:rPr>
            </w:pPr>
            <w:r>
              <w:rPr>
                <w:b/>
                <w:bCs/>
              </w:rPr>
              <w:t xml:space="preserve">20.570.269-5, </w:t>
            </w:r>
            <w:r w:rsidR="1DE0DF45" w:rsidRPr="1DE0DF45">
              <w:rPr>
                <w:b/>
                <w:bCs/>
              </w:rPr>
              <w:t>21.021.900-5</w:t>
            </w:r>
            <w:r>
              <w:rPr>
                <w:b/>
                <w:bCs/>
              </w:rPr>
              <w:t xml:space="preserve">, </w:t>
            </w:r>
            <w:r w:rsidR="6E4FFC92" w:rsidRPr="6E4FFC92">
              <w:rPr>
                <w:b/>
                <w:bCs/>
              </w:rPr>
              <w:t>18.069.155-3</w:t>
            </w:r>
          </w:p>
        </w:tc>
      </w:tr>
      <w:tr w:rsidR="008A5F8C" w14:paraId="0463BC50" w14:textId="77777777" w:rsidTr="558977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15F4F59" w:rsidR="00D110EC" w:rsidRDefault="55897739" w:rsidP="32899C75">
            <w:pPr>
              <w:rPr>
                <w:b/>
                <w:bCs/>
              </w:rPr>
            </w:pPr>
            <w:r w:rsidRPr="55897739">
              <w:rPr>
                <w:b/>
                <w:bCs/>
              </w:rPr>
              <w:t xml:space="preserve">Ingeniería </w:t>
            </w:r>
            <w:r w:rsidR="00AA3D50">
              <w:rPr>
                <w:b/>
                <w:bCs/>
              </w:rPr>
              <w:t xml:space="preserve">en </w:t>
            </w:r>
            <w:r w:rsidR="001E4E36">
              <w:rPr>
                <w:b/>
                <w:bCs/>
              </w:rPr>
              <w:t>informática</w:t>
            </w:r>
          </w:p>
        </w:tc>
      </w:tr>
      <w:tr w:rsidR="008A5F8C" w14:paraId="3A298087" w14:textId="77777777" w:rsidTr="558977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5BEB41A" w:rsidR="00D110EC" w:rsidRDefault="00EF666E" w:rsidP="32899C75">
            <w:pPr>
              <w:rPr>
                <w:b/>
                <w:bCs/>
              </w:rPr>
            </w:pPr>
            <w:r>
              <w:rPr>
                <w:b/>
                <w:bCs/>
              </w:rPr>
              <w:t>San Andrés de Concepción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A5F8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A76FE"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8A5F8C" w14:paraId="362C76C0" w14:textId="77777777" w:rsidTr="160B01E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7D6E798" w:rsidR="00D110EC" w:rsidRDefault="32899C75" w:rsidP="00DC7A34">
            <w:r w:rsidRPr="32899C75">
              <w:rPr>
                <w:rFonts w:ascii="Calibri" w:eastAsia="Calibri" w:hAnsi="Calibri" w:cs="Calibri"/>
                <w:sz w:val="20"/>
                <w:szCs w:val="20"/>
              </w:rPr>
              <w:t xml:space="preserve">GOTIM (Gestor de </w:t>
            </w:r>
            <w:r w:rsidR="00AA3D50">
              <w:rPr>
                <w:rFonts w:ascii="Calibri" w:eastAsia="Calibri" w:hAnsi="Calibri" w:cs="Calibri"/>
                <w:sz w:val="20"/>
                <w:szCs w:val="20"/>
              </w:rPr>
              <w:t>O</w:t>
            </w:r>
            <w:r w:rsidRPr="32899C75">
              <w:rPr>
                <w:rFonts w:ascii="Calibri" w:eastAsia="Calibri" w:hAnsi="Calibri" w:cs="Calibri"/>
                <w:sz w:val="20"/>
                <w:szCs w:val="20"/>
              </w:rPr>
              <w:t xml:space="preserve">rdenes de </w:t>
            </w:r>
            <w:r w:rsidR="00AA3D50">
              <w:rPr>
                <w:rFonts w:ascii="Calibri" w:eastAsia="Calibri" w:hAnsi="Calibri" w:cs="Calibri"/>
                <w:sz w:val="20"/>
                <w:szCs w:val="20"/>
              </w:rPr>
              <w:t>T</w:t>
            </w:r>
            <w:r w:rsidRPr="32899C75">
              <w:rPr>
                <w:rFonts w:ascii="Calibri" w:eastAsia="Calibri" w:hAnsi="Calibri" w:cs="Calibri"/>
                <w:sz w:val="20"/>
                <w:szCs w:val="20"/>
              </w:rPr>
              <w:t xml:space="preserve">rabajo en </w:t>
            </w:r>
            <w:r w:rsidR="00AA3D50">
              <w:rPr>
                <w:rFonts w:ascii="Calibri" w:eastAsia="Calibri" w:hAnsi="Calibri" w:cs="Calibri"/>
                <w:sz w:val="20"/>
                <w:szCs w:val="20"/>
              </w:rPr>
              <w:t>M</w:t>
            </w:r>
            <w:r w:rsidRPr="32899C75">
              <w:rPr>
                <w:rFonts w:ascii="Calibri" w:eastAsia="Calibri" w:hAnsi="Calibri" w:cs="Calibri"/>
                <w:sz w:val="20"/>
                <w:szCs w:val="20"/>
              </w:rPr>
              <w:t xml:space="preserve">ecánica </w:t>
            </w:r>
            <w:r w:rsidR="00AA3D50">
              <w:rPr>
                <w:rFonts w:ascii="Calibri" w:eastAsia="Calibri" w:hAnsi="Calibri" w:cs="Calibri"/>
                <w:sz w:val="20"/>
                <w:szCs w:val="20"/>
              </w:rPr>
              <w:t>I</w:t>
            </w:r>
            <w:r w:rsidRPr="32899C75">
              <w:rPr>
                <w:rFonts w:ascii="Calibri" w:eastAsia="Calibri" w:hAnsi="Calibri" w:cs="Calibri"/>
                <w:sz w:val="20"/>
                <w:szCs w:val="20"/>
              </w:rPr>
              <w:t>ndustrial)</w:t>
            </w:r>
          </w:p>
        </w:tc>
      </w:tr>
      <w:tr w:rsidR="008A5F8C" w14:paraId="3EF8FD0A" w14:textId="77777777" w:rsidTr="160B01E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EAF4896" w:rsidR="00D110EC" w:rsidRDefault="160B01E9" w:rsidP="160B01E9">
            <w:pPr>
              <w:rPr>
                <w:rFonts w:ascii="Calibri" w:hAnsi="Calibri" w:cs="Arial"/>
                <w:i/>
                <w:iCs/>
                <w:color w:val="000000" w:themeColor="text1"/>
                <w:sz w:val="20"/>
                <w:szCs w:val="20"/>
                <w:lang w:eastAsia="es-CL"/>
              </w:rPr>
            </w:pPr>
            <w:r w:rsidRPr="160B01E9">
              <w:rPr>
                <w:rFonts w:ascii="Calibri" w:hAnsi="Calibri" w:cs="Arial"/>
                <w:i/>
                <w:iCs/>
                <w:color w:val="000000" w:themeColor="text1"/>
                <w:sz w:val="20"/>
                <w:szCs w:val="20"/>
                <w:lang w:eastAsia="es-CL"/>
              </w:rPr>
              <w:t>Gestión de Servicios de Mantenimiento en Mecánica Industrial</w:t>
            </w:r>
          </w:p>
        </w:tc>
      </w:tr>
      <w:tr w:rsidR="008A5F8C" w14:paraId="46C27E09" w14:textId="77777777" w:rsidTr="160B01E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F6DA9A0" w14:textId="45E92885" w:rsidR="00D110EC" w:rsidRDefault="32899C75" w:rsidP="32899C75">
            <w:pPr>
              <w:pStyle w:val="Prrafodelista"/>
              <w:numPr>
                <w:ilvl w:val="0"/>
                <w:numId w:val="4"/>
              </w:numPr>
              <w:rPr>
                <w:rFonts w:ascii="Calibri" w:hAnsi="Calibri" w:cs="Arial"/>
                <w:i/>
                <w:iCs/>
                <w:color w:val="000000" w:themeColor="text1"/>
                <w:sz w:val="20"/>
                <w:szCs w:val="20"/>
                <w:lang w:eastAsia="es-CL"/>
              </w:rPr>
            </w:pPr>
            <w:r w:rsidRPr="32899C75">
              <w:rPr>
                <w:rFonts w:ascii="Calibri" w:hAnsi="Calibri" w:cs="Arial"/>
                <w:i/>
                <w:iCs/>
                <w:color w:val="000000" w:themeColor="text1"/>
                <w:sz w:val="20"/>
                <w:szCs w:val="20"/>
                <w:lang w:eastAsia="es-CL"/>
              </w:rPr>
              <w:t>Desarrollar una solución de software: para la gestión de órdenes de trabajo en mecánica industrial, utilizando herramientas que optimicen la creación, seguimiento y cierre de OT, asegurando el cumplimiento de los objetivos operativos.</w:t>
            </w:r>
          </w:p>
          <w:p w14:paraId="22905352" w14:textId="6A85986F" w:rsidR="00D110EC" w:rsidRDefault="32899C75" w:rsidP="32899C75">
            <w:pPr>
              <w:pStyle w:val="Prrafodelista"/>
              <w:numPr>
                <w:ilvl w:val="0"/>
                <w:numId w:val="4"/>
              </w:numPr>
              <w:rPr>
                <w:rFonts w:ascii="Calibri" w:hAnsi="Calibri" w:cs="Arial"/>
                <w:i/>
                <w:iCs/>
                <w:color w:val="000000" w:themeColor="text1"/>
                <w:sz w:val="20"/>
                <w:szCs w:val="20"/>
                <w:lang w:eastAsia="es-CL"/>
              </w:rPr>
            </w:pPr>
            <w:r w:rsidRPr="32899C75">
              <w:rPr>
                <w:rFonts w:ascii="Calibri" w:hAnsi="Calibri" w:cs="Arial"/>
                <w:i/>
                <w:iCs/>
                <w:color w:val="000000" w:themeColor="text1"/>
                <w:sz w:val="20"/>
                <w:szCs w:val="20"/>
                <w:lang w:eastAsia="es-CL"/>
              </w:rPr>
              <w:t>Construir un modelo de datos escalable y eficiente: Permitirá gestionar clientes, ordenes de trabajo, cotizaciones y reportes, garantizando así la integridad y disponibilidad de la información.</w:t>
            </w:r>
          </w:p>
          <w:p w14:paraId="24189D16" w14:textId="190BC84E" w:rsidR="00D110EC" w:rsidRDefault="32899C75" w:rsidP="32899C75">
            <w:pPr>
              <w:pStyle w:val="Prrafodelista"/>
              <w:numPr>
                <w:ilvl w:val="0"/>
                <w:numId w:val="4"/>
              </w:numPr>
              <w:rPr>
                <w:rFonts w:ascii="Calibri" w:hAnsi="Calibri" w:cs="Arial"/>
                <w:i/>
                <w:iCs/>
                <w:color w:val="000000" w:themeColor="text1"/>
                <w:sz w:val="20"/>
                <w:szCs w:val="20"/>
                <w:lang w:eastAsia="es-CL"/>
              </w:rPr>
            </w:pPr>
            <w:r w:rsidRPr="32899C75">
              <w:rPr>
                <w:rFonts w:ascii="Calibri" w:hAnsi="Calibri" w:cs="Arial"/>
                <w:i/>
                <w:iCs/>
                <w:color w:val="000000" w:themeColor="text1"/>
                <w:sz w:val="20"/>
                <w:szCs w:val="20"/>
                <w:lang w:eastAsia="es-CL"/>
              </w:rPr>
              <w:t>Implementar métricas y reportes clave que faciliten la toma de decisiones mediante el análisis del tiempo de creación de OT, cumplimiento de plazos y desempeño del servicio.</w:t>
            </w:r>
          </w:p>
          <w:p w14:paraId="19FAD4CD" w14:textId="315320D3" w:rsidR="00D110EC" w:rsidRDefault="160B01E9" w:rsidP="160B01E9">
            <w:pPr>
              <w:pStyle w:val="Prrafodelista"/>
              <w:numPr>
                <w:ilvl w:val="0"/>
                <w:numId w:val="4"/>
              </w:numPr>
              <w:rPr>
                <w:rFonts w:ascii="Calibri" w:hAnsi="Calibri" w:cs="Arial"/>
                <w:i/>
                <w:iCs/>
                <w:color w:val="000000" w:themeColor="text1"/>
                <w:sz w:val="20"/>
                <w:szCs w:val="20"/>
                <w:lang w:eastAsia="es-CL"/>
              </w:rPr>
            </w:pPr>
            <w:r w:rsidRPr="160B01E9">
              <w:rPr>
                <w:rFonts w:ascii="Calibri" w:hAnsi="Calibri" w:cs="Arial"/>
                <w:i/>
                <w:iCs/>
                <w:color w:val="000000" w:themeColor="text1"/>
                <w:sz w:val="20"/>
                <w:szCs w:val="20"/>
                <w:lang w:eastAsia="es-CL"/>
              </w:rPr>
              <w:lastRenderedPageBreak/>
              <w:t>Optimizar los procesos de mantenimiento industrial mediante la digitalización de la información, reduciendo los tiempos de gestión y mejorando la trazabilidad de cada OT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A5F8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A76FE"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4D1F343D">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050397B4" w:rsidR="00E20DFE" w:rsidRPr="00C42BBB" w:rsidDel="008018E6" w:rsidRDefault="00C42BBB" w:rsidP="00C42BBB">
            <w:pPr>
              <w:rPr>
                <w:sz w:val="20"/>
                <w:szCs w:val="20"/>
              </w:rPr>
            </w:pPr>
            <w:r w:rsidRPr="00A53F98">
              <w:rPr>
                <w:sz w:val="20"/>
                <w:szCs w:val="20"/>
              </w:rPr>
              <w:t>El objetivo del proyecto es optimizar los procesos del negocio mediante la automatización de órdenes de trabajo, seguimiento, cierre y respaldo. Esta solución está dirigida al área administrativa de la mecánica industrial, donde actualmente se manejan órdenes de trabajo en papel que a menudo se pierden, dañan o resultan ilegibles, dificultando los procesos. La problemática afecta áreas como mantenimiento, infraestructura, soporte técnico, administración pública, salud y otras. El principal aporte sería el respaldo, integridad, digitalización y disponibilidad inmediata de la información.</w:t>
            </w:r>
          </w:p>
        </w:tc>
      </w:tr>
      <w:tr w:rsidR="00D110EC" w14:paraId="1836B542" w14:textId="2128C48C" w:rsidTr="4D1F343D">
        <w:trPr>
          <w:trHeight w:val="1037"/>
        </w:trPr>
        <w:tc>
          <w:tcPr>
            <w:tcW w:w="1256" w:type="pct"/>
            <w:vAlign w:val="center"/>
          </w:tcPr>
          <w:p w14:paraId="0FBF6CDF" w14:textId="5761AF65" w:rsidR="00D110EC" w:rsidRPr="006608A6" w:rsidRDefault="2108A783">
            <w:pPr>
              <w:rPr>
                <w:rFonts w:ascii="Calibri" w:hAnsi="Calibri"/>
                <w:color w:val="1F3864" w:themeColor="accent1" w:themeShade="80"/>
              </w:rPr>
            </w:pPr>
            <w:r w:rsidRPr="2108A783">
              <w:rPr>
                <w:rFonts w:ascii="Calibri" w:hAnsi="Calibri"/>
                <w:color w:val="1F3864" w:themeColor="accent1" w:themeShade="80"/>
              </w:rPr>
              <w:t>Descripción del Proyecto APT</w:t>
            </w:r>
          </w:p>
        </w:tc>
        <w:tc>
          <w:tcPr>
            <w:tcW w:w="3744" w:type="pct"/>
            <w:vAlign w:val="center"/>
          </w:tcPr>
          <w:p w14:paraId="7DA026EA" w14:textId="47426C98" w:rsidR="00D110EC" w:rsidRPr="00452B8B" w:rsidRDefault="10EFDCF4" w:rsidP="7BB47D33">
            <w:pPr>
              <w:jc w:val="both"/>
              <w:rPr>
                <w:rFonts w:ascii="Calibri" w:hAnsi="Calibri" w:cs="Arial"/>
                <w:sz w:val="20"/>
                <w:szCs w:val="20"/>
                <w:lang w:eastAsia="es-CL"/>
              </w:rPr>
            </w:pPr>
            <w:r w:rsidRPr="10EFDCF4">
              <w:rPr>
                <w:rFonts w:ascii="Calibri" w:hAnsi="Calibri" w:cs="Arial"/>
                <w:sz w:val="20"/>
                <w:szCs w:val="20"/>
                <w:lang w:eastAsia="es-CL"/>
              </w:rPr>
              <w:t>Se desarrollará una plataforma en la que remplazará el registro manual de la OT a través de una plataforma digital</w:t>
            </w:r>
            <w:r w:rsidR="28A97E4E" w:rsidRPr="28A97E4E">
              <w:rPr>
                <w:rFonts w:ascii="Calibri" w:hAnsi="Calibri" w:cs="Arial"/>
                <w:sz w:val="20"/>
                <w:szCs w:val="20"/>
                <w:lang w:eastAsia="es-CL"/>
              </w:rPr>
              <w:t>,</w:t>
            </w:r>
            <w:r w:rsidRPr="10EFDCF4">
              <w:rPr>
                <w:rFonts w:ascii="Calibri" w:hAnsi="Calibri" w:cs="Arial"/>
                <w:sz w:val="20"/>
                <w:szCs w:val="20"/>
                <w:lang w:eastAsia="es-CL"/>
              </w:rPr>
              <w:t xml:space="preserve"> la que organizará, garantizará la seguridad, disponibilidad y trazabilidad de la información. Abordando distintas problemáticas como</w:t>
            </w:r>
            <w:ins w:id="0" w:author="Microsoft Word" w:date="2025-03-30T18:24:00Z">
              <w:r w:rsidR="29DD9D47" w:rsidRPr="29DD9D47">
                <w:rPr>
                  <w:rFonts w:ascii="Calibri" w:hAnsi="Calibri" w:cs="Arial"/>
                  <w:sz w:val="20"/>
                  <w:szCs w:val="20"/>
                  <w:lang w:eastAsia="es-CL"/>
                </w:rPr>
                <w:t>:</w:t>
              </w:r>
            </w:ins>
          </w:p>
          <w:p w14:paraId="554C0333" w14:textId="5B2448FD" w:rsidR="00D110EC" w:rsidRPr="00452B8B" w:rsidRDefault="00F54992" w:rsidP="7BB47D33">
            <w:pPr>
              <w:pStyle w:val="Prrafodelista"/>
              <w:numPr>
                <w:ilvl w:val="0"/>
                <w:numId w:val="2"/>
              </w:numPr>
              <w:jc w:val="both"/>
              <w:rPr>
                <w:rFonts w:ascii="Calibri" w:hAnsi="Calibri" w:cs="Arial"/>
                <w:lang w:eastAsia="es-CL"/>
              </w:rPr>
            </w:pPr>
            <w:r>
              <w:rPr>
                <w:rFonts w:ascii="Calibri" w:hAnsi="Calibri" w:cs="Arial"/>
                <w:sz w:val="20"/>
                <w:szCs w:val="20"/>
                <w:lang w:eastAsia="es-CL"/>
              </w:rPr>
              <w:t>L</w:t>
            </w:r>
            <w:r w:rsidR="7BB47D33" w:rsidRPr="7BB47D33">
              <w:rPr>
                <w:rFonts w:ascii="Calibri" w:hAnsi="Calibri" w:cs="Arial"/>
                <w:sz w:val="20"/>
                <w:szCs w:val="20"/>
                <w:lang w:eastAsia="es-CL"/>
              </w:rPr>
              <w:t>a digitalización en donde eliminara los registros físicos almacenando la información en una base de datos segura.</w:t>
            </w:r>
          </w:p>
          <w:p w14:paraId="55DADCF4" w14:textId="33BC9B9F" w:rsidR="00D110EC" w:rsidRPr="00452B8B" w:rsidRDefault="00D110EC" w:rsidP="7BB47D33">
            <w:pPr>
              <w:pStyle w:val="Prrafodelista"/>
              <w:jc w:val="both"/>
              <w:rPr>
                <w:rFonts w:ascii="Calibri" w:hAnsi="Calibri" w:cs="Arial"/>
                <w:lang w:eastAsia="es-CL"/>
              </w:rPr>
            </w:pPr>
          </w:p>
          <w:p w14:paraId="609705DD" w14:textId="25419F52" w:rsidR="00D110EC" w:rsidRPr="00452B8B" w:rsidRDefault="7BB47D33" w:rsidP="7BB47D33">
            <w:pPr>
              <w:pStyle w:val="Prrafodelista"/>
              <w:numPr>
                <w:ilvl w:val="0"/>
                <w:numId w:val="2"/>
              </w:numPr>
              <w:jc w:val="both"/>
              <w:rPr>
                <w:rFonts w:ascii="Calibri" w:hAnsi="Calibri" w:cs="Arial"/>
                <w:lang w:eastAsia="es-CL"/>
              </w:rPr>
            </w:pPr>
            <w:r w:rsidRPr="7BB47D33">
              <w:rPr>
                <w:rFonts w:ascii="Calibri" w:hAnsi="Calibri" w:cs="Arial"/>
                <w:sz w:val="20"/>
                <w:szCs w:val="20"/>
                <w:lang w:eastAsia="es-CL"/>
              </w:rPr>
              <w:t>La optimización del mantenimiento del sistema en donde se implementarán reportes y métricas para mejorar la toma de decisiones.</w:t>
            </w:r>
          </w:p>
          <w:p w14:paraId="2CA80B2F" w14:textId="71DB6F52" w:rsidR="00D110EC" w:rsidRPr="00452B8B" w:rsidRDefault="00D110EC" w:rsidP="7BB47D33">
            <w:pPr>
              <w:pStyle w:val="Prrafodelista"/>
              <w:jc w:val="both"/>
              <w:rPr>
                <w:rFonts w:ascii="Calibri" w:hAnsi="Calibri" w:cs="Arial"/>
                <w:lang w:eastAsia="es-CL"/>
              </w:rPr>
            </w:pPr>
          </w:p>
          <w:p w14:paraId="40F27C6C" w14:textId="77777777" w:rsidR="00D110EC" w:rsidRPr="00AA07DD" w:rsidRDefault="7BB47D33" w:rsidP="7BB47D33">
            <w:pPr>
              <w:pStyle w:val="Prrafodelista"/>
              <w:numPr>
                <w:ilvl w:val="0"/>
                <w:numId w:val="2"/>
              </w:numPr>
              <w:jc w:val="both"/>
              <w:rPr>
                <w:rFonts w:ascii="Calibri" w:hAnsi="Calibri" w:cs="Arial"/>
                <w:lang w:eastAsia="es-CL"/>
              </w:rPr>
            </w:pPr>
            <w:r w:rsidRPr="7BB47D33">
              <w:rPr>
                <w:rFonts w:ascii="Calibri" w:hAnsi="Calibri" w:cs="Arial"/>
                <w:sz w:val="20"/>
                <w:szCs w:val="20"/>
                <w:lang w:eastAsia="es-CL"/>
              </w:rPr>
              <w:t xml:space="preserve">La accesibilidad de la información en todo momento para </w:t>
            </w:r>
            <w:r w:rsidR="00071193">
              <w:rPr>
                <w:rFonts w:ascii="Calibri" w:hAnsi="Calibri" w:cs="Arial"/>
                <w:sz w:val="20"/>
                <w:szCs w:val="20"/>
                <w:lang w:eastAsia="es-CL"/>
              </w:rPr>
              <w:t>los</w:t>
            </w:r>
            <w:r w:rsidRPr="7BB47D33">
              <w:rPr>
                <w:rFonts w:ascii="Calibri" w:hAnsi="Calibri" w:cs="Arial"/>
                <w:sz w:val="20"/>
                <w:szCs w:val="20"/>
                <w:lang w:eastAsia="es-CL"/>
              </w:rPr>
              <w:t xml:space="preserve"> usuarios</w:t>
            </w:r>
            <w:r w:rsidR="000964F7">
              <w:rPr>
                <w:rFonts w:ascii="Calibri" w:hAnsi="Calibri" w:cs="Arial"/>
                <w:sz w:val="20"/>
                <w:szCs w:val="20"/>
                <w:lang w:eastAsia="es-CL"/>
              </w:rPr>
              <w:t>.</w:t>
            </w:r>
          </w:p>
          <w:p w14:paraId="3DC0602F" w14:textId="1A612637" w:rsidR="00AA07DD" w:rsidRPr="00452B8B" w:rsidRDefault="00AA07DD" w:rsidP="007E7E71">
            <w:pPr>
              <w:pStyle w:val="Prrafodelista"/>
              <w:jc w:val="both"/>
              <w:rPr>
                <w:rFonts w:ascii="Calibri" w:hAnsi="Calibri" w:cs="Arial"/>
                <w:lang w:eastAsia="es-CL"/>
              </w:rPr>
            </w:pPr>
          </w:p>
        </w:tc>
      </w:tr>
      <w:tr w:rsidR="00D110EC" w14:paraId="0735639F" w14:textId="77777777" w:rsidTr="4D1F343D">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014C385" w:rsidR="00F13BC1" w:rsidRPr="002020CD" w:rsidRDefault="5A182333" w:rsidP="7BB47D33">
            <w:pPr>
              <w:jc w:val="both"/>
              <w:rPr>
                <w:color w:val="548DD4"/>
                <w:highlight w:val="yellow"/>
                <w:lang w:eastAsia="es-CL"/>
              </w:rPr>
            </w:pPr>
            <w:r w:rsidRPr="5A182333">
              <w:rPr>
                <w:sz w:val="20"/>
                <w:szCs w:val="20"/>
              </w:rPr>
              <w:t>El</w:t>
            </w:r>
            <w:r w:rsidR="7BB47D33" w:rsidRPr="7BB47D33">
              <w:rPr>
                <w:sz w:val="20"/>
                <w:szCs w:val="20"/>
              </w:rPr>
              <w:t xml:space="preserve"> proyecto está alineado con el perfil de egreso de la carrera, pues se enfoca en identificar la problemática del negocio y desarrollar una solución empleando diversas herramientas, técnicas y lenguajes de programación. Las competencias </w:t>
            </w:r>
            <w:r w:rsidR="0016042F">
              <w:rPr>
                <w:sz w:val="20"/>
                <w:szCs w:val="20"/>
              </w:rPr>
              <w:t xml:space="preserve">de estas </w:t>
            </w:r>
            <w:r w:rsidR="7BB47D33" w:rsidRPr="7BB47D33">
              <w:rPr>
                <w:sz w:val="20"/>
                <w:szCs w:val="20"/>
              </w:rPr>
              <w:t>son fundamentales para abordar esta tarea, ya que sin ellas sería imposible lograr una solución concreta y adecuada, y podríamos no estar utilizando las técnicas correctas para un desarrollo óptimo.</w:t>
            </w:r>
          </w:p>
        </w:tc>
      </w:tr>
      <w:tr w:rsidR="00D110EC" w14:paraId="46246FD8" w14:textId="77777777" w:rsidTr="4D1F343D">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054E6556" w14:textId="0B810C64" w:rsidR="4B65DA55" w:rsidRDefault="378F511E" w:rsidP="4B65DA55">
            <w:pPr>
              <w:jc w:val="both"/>
              <w:rPr>
                <w:rFonts w:ascii="Calibri" w:hAnsi="Calibri" w:cs="Arial"/>
                <w:i/>
                <w:sz w:val="20"/>
                <w:szCs w:val="20"/>
                <w:lang w:eastAsia="es-CL"/>
              </w:rPr>
            </w:pPr>
            <w:r w:rsidRPr="378F511E">
              <w:rPr>
                <w:rFonts w:ascii="Calibri" w:hAnsi="Calibri" w:cs="Arial"/>
                <w:i/>
                <w:iCs/>
                <w:sz w:val="20"/>
                <w:szCs w:val="20"/>
                <w:lang w:eastAsia="es-CL"/>
              </w:rPr>
              <w:t xml:space="preserve">Nuestros Intereses profesionales </w:t>
            </w:r>
            <w:r w:rsidR="0009121F" w:rsidRPr="378F511E">
              <w:rPr>
                <w:rFonts w:ascii="Calibri" w:hAnsi="Calibri" w:cs="Arial"/>
                <w:i/>
                <w:iCs/>
                <w:sz w:val="20"/>
                <w:szCs w:val="20"/>
                <w:lang w:eastAsia="es-CL"/>
              </w:rPr>
              <w:t>están</w:t>
            </w:r>
            <w:r w:rsidRPr="378F511E">
              <w:rPr>
                <w:rFonts w:ascii="Calibri" w:hAnsi="Calibri" w:cs="Arial"/>
                <w:i/>
                <w:iCs/>
                <w:sz w:val="20"/>
                <w:szCs w:val="20"/>
                <w:lang w:eastAsia="es-CL"/>
              </w:rPr>
              <w:t xml:space="preserve"> </w:t>
            </w:r>
            <w:r w:rsidR="348D0602" w:rsidRPr="348D0602">
              <w:rPr>
                <w:rFonts w:ascii="Calibri" w:hAnsi="Calibri" w:cs="Arial"/>
                <w:i/>
                <w:iCs/>
                <w:sz w:val="20"/>
                <w:szCs w:val="20"/>
                <w:lang w:eastAsia="es-CL"/>
              </w:rPr>
              <w:t>basados</w:t>
            </w:r>
            <w:r w:rsidRPr="378F511E">
              <w:rPr>
                <w:rFonts w:ascii="Calibri" w:hAnsi="Calibri" w:cs="Arial"/>
                <w:i/>
                <w:iCs/>
                <w:sz w:val="20"/>
                <w:szCs w:val="20"/>
                <w:lang w:eastAsia="es-CL"/>
              </w:rPr>
              <w:t xml:space="preserve"> en el </w:t>
            </w:r>
            <w:r w:rsidR="0009121F" w:rsidRPr="378F511E">
              <w:rPr>
                <w:rFonts w:ascii="Calibri" w:hAnsi="Calibri" w:cs="Arial"/>
                <w:i/>
                <w:iCs/>
                <w:sz w:val="20"/>
                <w:szCs w:val="20"/>
                <w:lang w:eastAsia="es-CL"/>
              </w:rPr>
              <w:t>área</w:t>
            </w:r>
            <w:r w:rsidRPr="378F511E">
              <w:rPr>
                <w:rFonts w:ascii="Calibri" w:hAnsi="Calibri" w:cs="Arial"/>
                <w:i/>
                <w:iCs/>
                <w:sz w:val="20"/>
                <w:szCs w:val="20"/>
                <w:lang w:eastAsia="es-CL"/>
              </w:rPr>
              <w:t xml:space="preserve"> de;</w:t>
            </w:r>
          </w:p>
          <w:p w14:paraId="66A80FEA" w14:textId="67954F60" w:rsidR="00FD7F52" w:rsidRDefault="00D72F58" w:rsidP="00A7503F">
            <w:pPr>
              <w:pStyle w:val="Prrafodelista"/>
              <w:numPr>
                <w:ilvl w:val="0"/>
                <w:numId w:val="10"/>
              </w:numPr>
              <w:jc w:val="both"/>
              <w:rPr>
                <w:sz w:val="20"/>
                <w:szCs w:val="20"/>
              </w:rPr>
            </w:pPr>
            <w:r>
              <w:rPr>
                <w:sz w:val="20"/>
                <w:szCs w:val="20"/>
              </w:rPr>
              <w:t>Programación de Software</w:t>
            </w:r>
            <w:r w:rsidR="007A169A">
              <w:rPr>
                <w:sz w:val="20"/>
                <w:szCs w:val="20"/>
              </w:rPr>
              <w:t>.</w:t>
            </w:r>
          </w:p>
          <w:p w14:paraId="204538EA" w14:textId="33B0971A" w:rsidR="00D72F58" w:rsidRDefault="006061A6" w:rsidP="00A7503F">
            <w:pPr>
              <w:pStyle w:val="Prrafodelista"/>
              <w:numPr>
                <w:ilvl w:val="0"/>
                <w:numId w:val="10"/>
              </w:numPr>
              <w:jc w:val="both"/>
              <w:rPr>
                <w:sz w:val="20"/>
                <w:szCs w:val="20"/>
              </w:rPr>
            </w:pPr>
            <w:r>
              <w:rPr>
                <w:sz w:val="20"/>
                <w:szCs w:val="20"/>
              </w:rPr>
              <w:t>Gestión de Proyectos de datos</w:t>
            </w:r>
            <w:r w:rsidR="007A169A">
              <w:rPr>
                <w:sz w:val="20"/>
                <w:szCs w:val="20"/>
              </w:rPr>
              <w:t>.</w:t>
            </w:r>
          </w:p>
          <w:p w14:paraId="002EC41A" w14:textId="32D1E6C4" w:rsidR="006061A6" w:rsidRDefault="00A93FC7" w:rsidP="00A7503F">
            <w:pPr>
              <w:pStyle w:val="Prrafodelista"/>
              <w:numPr>
                <w:ilvl w:val="0"/>
                <w:numId w:val="10"/>
              </w:numPr>
              <w:jc w:val="both"/>
              <w:rPr>
                <w:sz w:val="20"/>
                <w:szCs w:val="20"/>
              </w:rPr>
            </w:pPr>
            <w:r>
              <w:rPr>
                <w:sz w:val="20"/>
                <w:szCs w:val="20"/>
              </w:rPr>
              <w:t>Análisis y desarrollo de modelos de datos</w:t>
            </w:r>
            <w:r w:rsidR="007A169A">
              <w:rPr>
                <w:sz w:val="20"/>
                <w:szCs w:val="20"/>
              </w:rPr>
              <w:t>.</w:t>
            </w:r>
          </w:p>
          <w:p w14:paraId="1D2A26A6" w14:textId="7C5CC96B" w:rsidR="00BC17AB" w:rsidRPr="00BC17AB" w:rsidRDefault="0CEA1140" w:rsidP="00BC17AB">
            <w:pPr>
              <w:jc w:val="both"/>
              <w:rPr>
                <w:sz w:val="20"/>
                <w:szCs w:val="20"/>
              </w:rPr>
            </w:pPr>
            <w:r w:rsidRPr="0CEA1140">
              <w:rPr>
                <w:sz w:val="20"/>
                <w:szCs w:val="20"/>
              </w:rPr>
              <w:t>Por lo que hemos</w:t>
            </w:r>
            <w:r w:rsidR="002115EF">
              <w:rPr>
                <w:sz w:val="20"/>
                <w:szCs w:val="20"/>
              </w:rPr>
              <w:t xml:space="preserve"> </w:t>
            </w:r>
            <w:r w:rsidR="005F301B">
              <w:rPr>
                <w:sz w:val="20"/>
                <w:szCs w:val="20"/>
              </w:rPr>
              <w:t>concluido</w:t>
            </w:r>
            <w:r w:rsidR="00DB286E">
              <w:rPr>
                <w:sz w:val="20"/>
                <w:szCs w:val="20"/>
              </w:rPr>
              <w:t xml:space="preserve"> </w:t>
            </w:r>
            <w:r w:rsidR="008B628A">
              <w:rPr>
                <w:sz w:val="20"/>
                <w:szCs w:val="20"/>
              </w:rPr>
              <w:t xml:space="preserve">que este proyecto nos contribuye en </w:t>
            </w:r>
            <w:r w:rsidR="00863E7A">
              <w:rPr>
                <w:sz w:val="20"/>
                <w:szCs w:val="20"/>
              </w:rPr>
              <w:t>las áreas de internes personales</w:t>
            </w:r>
            <w:r w:rsidR="007B50FD">
              <w:rPr>
                <w:sz w:val="20"/>
                <w:szCs w:val="20"/>
              </w:rPr>
              <w:t xml:space="preserve"> de cada uno</w:t>
            </w:r>
            <w:r w:rsidR="00790F8B">
              <w:rPr>
                <w:sz w:val="20"/>
                <w:szCs w:val="20"/>
              </w:rPr>
              <w:t xml:space="preserve"> anteriormente mencionadas</w:t>
            </w:r>
            <w:r w:rsidR="007B50FD">
              <w:rPr>
                <w:sz w:val="20"/>
                <w:szCs w:val="20"/>
              </w:rPr>
              <w:t>,</w:t>
            </w:r>
            <w:r w:rsidR="00790F8B">
              <w:rPr>
                <w:sz w:val="20"/>
                <w:szCs w:val="20"/>
              </w:rPr>
              <w:t xml:space="preserve"> d</w:t>
            </w:r>
            <w:r w:rsidR="00172E57">
              <w:rPr>
                <w:sz w:val="20"/>
                <w:szCs w:val="20"/>
              </w:rPr>
              <w:t xml:space="preserve">ebido a que </w:t>
            </w:r>
            <w:r w:rsidR="00790F8B">
              <w:rPr>
                <w:sz w:val="20"/>
                <w:szCs w:val="20"/>
              </w:rPr>
              <w:t>aborda cada punto desde la gestión, el análisis y el desarrollo de la plataforma que desarrollaremos.</w:t>
            </w:r>
          </w:p>
          <w:p w14:paraId="64665DAC" w14:textId="326767FF" w:rsidR="00B331D7" w:rsidRPr="005142B6" w:rsidRDefault="00B331D7" w:rsidP="009D04DC">
            <w:pPr>
              <w:jc w:val="both"/>
              <w:rPr>
                <w:rFonts w:ascii="Calibri" w:hAnsi="Calibri" w:cs="Arial"/>
                <w:i/>
                <w:color w:val="548DD4"/>
                <w:sz w:val="20"/>
                <w:szCs w:val="20"/>
                <w:highlight w:val="yellow"/>
                <w:lang w:eastAsia="es-CL"/>
              </w:rPr>
            </w:pPr>
          </w:p>
        </w:tc>
      </w:tr>
      <w:tr w:rsidR="00D110EC" w14:paraId="3320D507" w14:textId="77777777" w:rsidTr="4D1F343D">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E72AB4A" w14:textId="0D0AFE6D" w:rsidR="7BB47D33" w:rsidRDefault="7BB47D33" w:rsidP="7BB47D33">
            <w:pPr>
              <w:jc w:val="both"/>
              <w:rPr>
                <w:rFonts w:ascii="Calibri" w:hAnsi="Calibri" w:cs="Arial"/>
                <w:sz w:val="20"/>
                <w:szCs w:val="20"/>
                <w:lang w:eastAsia="es-CL"/>
              </w:rPr>
            </w:pPr>
            <w:r w:rsidRPr="7BB47D33">
              <w:rPr>
                <w:rFonts w:ascii="Calibri" w:hAnsi="Calibri" w:cs="Arial"/>
                <w:sz w:val="20"/>
                <w:szCs w:val="20"/>
                <w:lang w:eastAsia="es-CL"/>
              </w:rPr>
              <w:t xml:space="preserve">En el mundo empresarial de hoy, las organizaciones que no cuentan con sistemas digitales se están quedando en el pasado, ya que las tecnologías actuales permiten reducir tiempos y minimizar los errores humanos. Por eso, nuestro proyecto es </w:t>
            </w:r>
            <w:r w:rsidRPr="7BB47D33">
              <w:rPr>
                <w:rFonts w:ascii="Calibri" w:hAnsi="Calibri" w:cs="Arial"/>
                <w:sz w:val="20"/>
                <w:szCs w:val="20"/>
                <w:lang w:eastAsia="es-CL"/>
              </w:rPr>
              <w:lastRenderedPageBreak/>
              <w:t>factible, especialmente en áreas como la industrial, la salud y el sector público, donde aún se generan ordenes de trabajo de forma manuscrita.</w:t>
            </w:r>
          </w:p>
          <w:p w14:paraId="67A2D04C" w14:textId="6A16A47B" w:rsidR="7BB47D33" w:rsidRDefault="7BB47D33" w:rsidP="7BB47D33">
            <w:pPr>
              <w:jc w:val="both"/>
              <w:rPr>
                <w:rFonts w:ascii="Calibri" w:hAnsi="Calibri" w:cs="Arial"/>
                <w:sz w:val="20"/>
                <w:szCs w:val="20"/>
                <w:lang w:eastAsia="es-CL"/>
              </w:rPr>
            </w:pPr>
            <w:r w:rsidRPr="7BB47D33">
              <w:rPr>
                <w:rFonts w:ascii="Calibri" w:hAnsi="Calibri" w:cs="Arial"/>
                <w:sz w:val="20"/>
                <w:szCs w:val="20"/>
                <w:lang w:eastAsia="es-CL"/>
              </w:rPr>
              <w:t>Además, esta solución no requiere de muchos materiales no equipos costosos, lo que hace más viable dentro del tiempo disponible en el semestre y las horas asignadas a la APT. Un factor que facilita el desarrollo es que la digitalización de procesos es cada vez más común, lo que aumenta el interés por este tipo de herramientas.</w:t>
            </w:r>
          </w:p>
          <w:p w14:paraId="25C2897A" w14:textId="1DDB9AB5" w:rsidR="00D110EC" w:rsidRPr="00544E0B" w:rsidRDefault="7BB47D33" w:rsidP="00544E0B">
            <w:pPr>
              <w:jc w:val="both"/>
              <w:rPr>
                <w:rFonts w:ascii="Calibri" w:hAnsi="Calibri" w:cs="Arial"/>
                <w:sz w:val="20"/>
                <w:szCs w:val="20"/>
                <w:lang w:eastAsia="es-CL"/>
              </w:rPr>
            </w:pPr>
            <w:r w:rsidRPr="7BB47D33">
              <w:rPr>
                <w:rFonts w:ascii="Calibri" w:hAnsi="Calibri" w:cs="Arial"/>
                <w:sz w:val="20"/>
                <w:szCs w:val="20"/>
                <w:lang w:eastAsia="es-CL"/>
              </w:rPr>
              <w:t>En resumen, el proyecto no solo es alcanzable dentro del plazo y los recursos disponibles, sino que también nos permite aplicar y demostrar todos los conocimientos adquiridos durante la carrera de Ingeniería Informática.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5"/>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002D8"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BF18A4"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002D8" w:rsidRPr="00024376" w14:paraId="4C958597" w14:textId="77777777" w:rsidTr="061C1658">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E80CD63" w:rsidR="00D110EC" w:rsidRPr="00711C16" w:rsidRDefault="000859E7" w:rsidP="0B5A800A">
            <w:pPr>
              <w:jc w:val="both"/>
              <w:rPr>
                <w:rFonts w:ascii="Calibri" w:hAnsi="Calibri" w:cs="Arial"/>
                <w:i/>
                <w:iCs/>
                <w:color w:val="000000" w:themeColor="text1"/>
                <w:sz w:val="20"/>
                <w:szCs w:val="20"/>
                <w:lang w:eastAsia="es-CL"/>
              </w:rPr>
            </w:pPr>
            <w:r>
              <w:rPr>
                <w:rFonts w:ascii="Calibri" w:hAnsi="Calibri" w:cs="Arial"/>
                <w:i/>
                <w:iCs/>
                <w:color w:val="000000" w:themeColor="text1"/>
                <w:sz w:val="20"/>
                <w:szCs w:val="20"/>
                <w:lang w:eastAsia="es-CL"/>
              </w:rPr>
              <w:t>De</w:t>
            </w:r>
            <w:r w:rsidR="00183E52">
              <w:rPr>
                <w:rFonts w:ascii="Calibri" w:hAnsi="Calibri" w:cs="Arial"/>
                <w:i/>
                <w:iCs/>
                <w:color w:val="000000" w:themeColor="text1"/>
                <w:sz w:val="20"/>
                <w:szCs w:val="20"/>
                <w:lang w:eastAsia="es-CL"/>
              </w:rPr>
              <w:t>sarrollo de p</w:t>
            </w:r>
            <w:r w:rsidR="0B5A800A" w:rsidRPr="0B5A800A">
              <w:rPr>
                <w:rFonts w:ascii="Calibri" w:hAnsi="Calibri" w:cs="Arial"/>
                <w:i/>
                <w:iCs/>
                <w:color w:val="000000" w:themeColor="text1"/>
                <w:sz w:val="20"/>
                <w:szCs w:val="20"/>
                <w:lang w:eastAsia="es-CL"/>
              </w:rPr>
              <w:t>lataforma para la gestión de ordenes de trabajo del área de mecánica industrial.</w:t>
            </w:r>
          </w:p>
        </w:tc>
      </w:tr>
      <w:tr w:rsidR="00D002D8" w14:paraId="543120E8" w14:textId="77777777" w:rsidTr="061C1658">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5B679FE" w14:textId="2D249909" w:rsidR="00D110EC" w:rsidRPr="00C502A9" w:rsidRDefault="061C1658" w:rsidP="061C1658">
            <w:pPr>
              <w:jc w:val="both"/>
              <w:rPr>
                <w:rFonts w:ascii="Calibri" w:hAnsi="Calibri" w:cs="Arial"/>
                <w:i/>
                <w:iCs/>
                <w:sz w:val="20"/>
                <w:szCs w:val="20"/>
                <w:lang w:eastAsia="es-CL"/>
              </w:rPr>
            </w:pPr>
            <w:r w:rsidRPr="061C1658">
              <w:rPr>
                <w:rFonts w:ascii="Calibri" w:hAnsi="Calibri" w:cs="Arial"/>
                <w:i/>
                <w:iCs/>
                <w:sz w:val="20"/>
                <w:szCs w:val="20"/>
                <w:lang w:eastAsia="es-CL"/>
              </w:rPr>
              <w:t>Cada uno de los objetivos contribuye directamente a mejorar la eficiencia, trazabilidad y seguridad en la gestión de órdenes de trabajo (OT) en el entorno de la mecánica industrial:</w:t>
            </w:r>
          </w:p>
          <w:p w14:paraId="354D4467" w14:textId="6C332553" w:rsidR="00D110EC" w:rsidRPr="00C502A9" w:rsidRDefault="4D1F343D" w:rsidP="4D1F343D">
            <w:pPr>
              <w:pStyle w:val="Prrafodelista"/>
              <w:numPr>
                <w:ilvl w:val="0"/>
                <w:numId w:val="1"/>
              </w:numPr>
              <w:jc w:val="both"/>
              <w:rPr>
                <w:rFonts w:ascii="Calibri" w:hAnsi="Calibri" w:cs="Arial"/>
                <w:i/>
                <w:iCs/>
                <w:lang w:eastAsia="es-CL"/>
              </w:rPr>
            </w:pPr>
            <w:r w:rsidRPr="4D1F343D">
              <w:rPr>
                <w:rFonts w:ascii="Calibri" w:hAnsi="Calibri" w:cs="Arial"/>
                <w:i/>
                <w:iCs/>
                <w:sz w:val="20"/>
                <w:szCs w:val="20"/>
                <w:lang w:eastAsia="es-CL"/>
              </w:rPr>
              <w:t xml:space="preserve">Reducir en al menos un 30% el tiempo promedio de creación y emisión de una OT. </w:t>
            </w:r>
          </w:p>
          <w:p w14:paraId="142C239B" w14:textId="643934E1" w:rsidR="00D110EC" w:rsidRPr="00C502A9" w:rsidRDefault="00D110EC" w:rsidP="4D1F343D">
            <w:pPr>
              <w:pStyle w:val="Prrafodelista"/>
              <w:jc w:val="both"/>
              <w:rPr>
                <w:rFonts w:ascii="Calibri" w:hAnsi="Calibri" w:cs="Arial"/>
                <w:i/>
                <w:iCs/>
                <w:sz w:val="20"/>
                <w:szCs w:val="20"/>
                <w:lang w:eastAsia="es-CL"/>
              </w:rPr>
            </w:pPr>
          </w:p>
          <w:p w14:paraId="697F2BD1" w14:textId="792F7ACC" w:rsidR="00D110EC" w:rsidRPr="00C502A9" w:rsidRDefault="4D1F343D" w:rsidP="4D1F343D">
            <w:pPr>
              <w:pStyle w:val="Prrafodelista"/>
              <w:numPr>
                <w:ilvl w:val="0"/>
                <w:numId w:val="1"/>
              </w:numPr>
              <w:jc w:val="both"/>
              <w:rPr>
                <w:rFonts w:ascii="Calibri" w:hAnsi="Calibri" w:cs="Arial"/>
                <w:i/>
                <w:iCs/>
                <w:lang w:eastAsia="es-CL"/>
              </w:rPr>
            </w:pPr>
            <w:r w:rsidRPr="4D1F343D">
              <w:rPr>
                <w:rFonts w:ascii="Calibri" w:hAnsi="Calibri" w:cs="Arial"/>
                <w:i/>
                <w:iCs/>
                <w:sz w:val="20"/>
                <w:szCs w:val="20"/>
                <w:lang w:eastAsia="es-CL"/>
              </w:rPr>
              <w:t xml:space="preserve">Disminuir la pérdida o extravío de OT a 0 caso, asegurando la digitalización del 100% de las OT emitidas, medio medido mensualmente  </w:t>
            </w:r>
          </w:p>
          <w:p w14:paraId="001D054B" w14:textId="0F75612D" w:rsidR="00D110EC" w:rsidRPr="00C502A9" w:rsidRDefault="4D1F343D" w:rsidP="4D1F343D">
            <w:pPr>
              <w:pStyle w:val="Prrafodelista"/>
              <w:numPr>
                <w:ilvl w:val="0"/>
                <w:numId w:val="1"/>
              </w:numPr>
              <w:jc w:val="both"/>
              <w:rPr>
                <w:rFonts w:ascii="Calibri" w:hAnsi="Calibri" w:cs="Arial"/>
                <w:i/>
                <w:iCs/>
                <w:lang w:eastAsia="es-CL"/>
              </w:rPr>
            </w:pPr>
            <w:r w:rsidRPr="4D1F343D">
              <w:rPr>
                <w:rFonts w:ascii="Calibri" w:hAnsi="Calibri" w:cs="Arial"/>
                <w:i/>
                <w:iCs/>
                <w:sz w:val="20"/>
                <w:szCs w:val="20"/>
                <w:lang w:eastAsia="es-CL"/>
              </w:rPr>
              <w:t xml:space="preserve">Garantizar la integridad de la información almacenada, lograr que el 100% de las ordenes generadas cuenten con respaldo digital completo. </w:t>
            </w:r>
          </w:p>
          <w:p w14:paraId="3EE9A306" w14:textId="11F438FF" w:rsidR="00D110EC" w:rsidRPr="00C502A9" w:rsidRDefault="4D1F343D" w:rsidP="4D1F343D">
            <w:pPr>
              <w:pStyle w:val="Prrafodelista"/>
              <w:jc w:val="both"/>
              <w:rPr>
                <w:rFonts w:ascii="Calibri" w:hAnsi="Calibri" w:cs="Arial"/>
                <w:i/>
                <w:iCs/>
                <w:lang w:eastAsia="es-CL"/>
              </w:rPr>
            </w:pPr>
            <w:r w:rsidRPr="4D1F343D">
              <w:rPr>
                <w:rFonts w:ascii="Calibri" w:hAnsi="Calibri" w:cs="Arial"/>
                <w:i/>
                <w:iCs/>
                <w:sz w:val="20"/>
                <w:szCs w:val="20"/>
                <w:lang w:eastAsia="es-CL"/>
              </w:rPr>
              <w:t xml:space="preserve"> </w:t>
            </w:r>
          </w:p>
          <w:p w14:paraId="7DE4F8FE" w14:textId="15E75BFE" w:rsidR="00D110EC" w:rsidRPr="00C502A9" w:rsidRDefault="4D1F343D" w:rsidP="4D1F343D">
            <w:pPr>
              <w:pStyle w:val="Prrafodelista"/>
              <w:numPr>
                <w:ilvl w:val="0"/>
                <w:numId w:val="1"/>
              </w:numPr>
              <w:jc w:val="both"/>
              <w:rPr>
                <w:rFonts w:ascii="Calibri" w:hAnsi="Calibri" w:cs="Arial"/>
                <w:i/>
                <w:iCs/>
                <w:lang w:eastAsia="es-CL"/>
              </w:rPr>
            </w:pPr>
            <w:r w:rsidRPr="4D1F343D">
              <w:rPr>
                <w:rFonts w:ascii="Calibri" w:hAnsi="Calibri" w:cs="Arial"/>
                <w:i/>
                <w:iCs/>
                <w:sz w:val="20"/>
                <w:szCs w:val="20"/>
                <w:lang w:eastAsia="es-CL"/>
              </w:rPr>
              <w:t xml:space="preserve">Incrementar en al menos un 50% la trazabilidad interna de cada orden, mediante un historial de cambios automatizado que registre todos los movimientos de estado y modificaciones, evaluado mensualmente comparado con registros anteriores en papel. </w:t>
            </w:r>
          </w:p>
        </w:tc>
      </w:tr>
    </w:tbl>
    <w:p w14:paraId="7BC84F33" w14:textId="77777777" w:rsidR="00D110EC" w:rsidRDefault="00D110EC" w:rsidP="061C1658">
      <w:pPr>
        <w:spacing w:after="0" w:line="360" w:lineRule="auto"/>
        <w:jc w:val="both"/>
        <w:rPr>
          <w:b/>
          <w:bCs/>
          <w:sz w:val="24"/>
          <w:szCs w:val="24"/>
        </w:rPr>
      </w:pPr>
    </w:p>
    <w:p w14:paraId="04209E54" w14:textId="0D09B458" w:rsidR="061C1658" w:rsidRDefault="061C1658" w:rsidP="061C1658">
      <w:pPr>
        <w:spacing w:after="0" w:line="360" w:lineRule="auto"/>
        <w:jc w:val="both"/>
        <w:rPr>
          <w:b/>
          <w:bCs/>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F841C0"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507D7F"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1D1367" w:rsidRPr="00A337B2" w14:paraId="3E112822" w14:textId="77777777" w:rsidTr="160B01E9">
        <w:tc>
          <w:tcPr>
            <w:tcW w:w="9498" w:type="dxa"/>
          </w:tcPr>
          <w:p w14:paraId="3DCB5F3B" w14:textId="1C11BEE6" w:rsidR="00D110EC" w:rsidRPr="00A337B2" w:rsidRDefault="32899C75">
            <w:pPr>
              <w:jc w:val="center"/>
              <w:rPr>
                <w:rFonts w:ascii="Calibri" w:hAnsi="Calibri"/>
                <w:color w:val="1F3864" w:themeColor="accent1" w:themeShade="80"/>
              </w:rPr>
            </w:pPr>
            <w:r w:rsidRPr="32899C75">
              <w:rPr>
                <w:rFonts w:ascii="Calibri" w:hAnsi="Calibri"/>
                <w:color w:val="1F3864" w:themeColor="accent1" w:themeShade="80"/>
              </w:rPr>
              <w:t>Descripción de la Metodología</w:t>
            </w:r>
          </w:p>
        </w:tc>
      </w:tr>
      <w:tr w:rsidR="001D1367" w14:paraId="245CA6E7" w14:textId="77777777" w:rsidTr="160B01E9">
        <w:trPr>
          <w:trHeight w:val="300"/>
        </w:trPr>
        <w:tc>
          <w:tcPr>
            <w:tcW w:w="9498" w:type="dxa"/>
          </w:tcPr>
          <w:p w14:paraId="75B149E8" w14:textId="77777777" w:rsidR="001A10D9" w:rsidRDefault="001A10D9" w:rsidP="001A10D9">
            <w:pPr>
              <w:pStyle w:val="Prrafodelista"/>
            </w:pPr>
            <w:r w:rsidRPr="001A10D9">
              <w:t>El desarrollo de GOTIM se hará con la metodología SCRUM, un marco ágil que permite trabajar iterativamente e incrementando, asegurando entregas constantes y funcionales del sistema.</w:t>
            </w:r>
          </w:p>
          <w:p w14:paraId="18F2BAB5" w14:textId="5B5CD234" w:rsidR="001A10D9" w:rsidRDefault="00044B19" w:rsidP="001A10D9">
            <w:pPr>
              <w:pStyle w:val="Prrafodelista"/>
            </w:pPr>
            <w:r>
              <w:t xml:space="preserve">Herramientas y </w:t>
            </w:r>
            <w:r w:rsidR="0081766D">
              <w:t>mecanismos de control</w:t>
            </w:r>
            <w:r w:rsidR="00972E30">
              <w:t xml:space="preserve"> que ayudarán a</w:t>
            </w:r>
            <w:r w:rsidR="0086053B">
              <w:t xml:space="preserve">l desarrollo del proyecto siguiendo la metodología y </w:t>
            </w:r>
            <w:r w:rsidR="00E55B21">
              <w:t>las buenas prácticas</w:t>
            </w:r>
            <w:r w:rsidR="001A10D9" w:rsidRPr="001A10D9">
              <w:t>:</w:t>
            </w:r>
          </w:p>
          <w:p w14:paraId="60C4F638" w14:textId="77777777" w:rsidR="001A10D9" w:rsidRDefault="001A10D9" w:rsidP="001A10D9">
            <w:pPr>
              <w:pStyle w:val="Prrafodelista"/>
            </w:pPr>
          </w:p>
          <w:p w14:paraId="2B35AD7F" w14:textId="3FCE8C57" w:rsidR="001A10D9" w:rsidRDefault="001A10D9" w:rsidP="001A10D9">
            <w:pPr>
              <w:pStyle w:val="Prrafodelista"/>
              <w:numPr>
                <w:ilvl w:val="0"/>
                <w:numId w:val="9"/>
              </w:numPr>
            </w:pPr>
            <w:r w:rsidRPr="001A10D9">
              <w:rPr>
                <w:b/>
              </w:rPr>
              <w:t>Product backlog:</w:t>
            </w:r>
            <w:r w:rsidRPr="001A10D9">
              <w:t xml:space="preserve"> </w:t>
            </w:r>
            <w:r w:rsidR="0081766D">
              <w:t xml:space="preserve">Lista de requisitos globales para </w:t>
            </w:r>
            <w:r w:rsidR="00275F7C">
              <w:t>el desarrollo del proyecto</w:t>
            </w:r>
            <w:r w:rsidR="00DE4726">
              <w:t>.</w:t>
            </w:r>
          </w:p>
          <w:p w14:paraId="31A1F1AC" w14:textId="6F3C6323" w:rsidR="001A10D9" w:rsidRPr="00DF1D7B" w:rsidRDefault="001A10D9" w:rsidP="001A10D9">
            <w:pPr>
              <w:pStyle w:val="Prrafodelista"/>
              <w:numPr>
                <w:ilvl w:val="0"/>
                <w:numId w:val="9"/>
              </w:numPr>
            </w:pPr>
            <w:r w:rsidRPr="00DF1D7B">
              <w:rPr>
                <w:b/>
              </w:rPr>
              <w:t xml:space="preserve">Sprint </w:t>
            </w:r>
            <w:r w:rsidR="00310E28">
              <w:rPr>
                <w:b/>
              </w:rPr>
              <w:t>p</w:t>
            </w:r>
            <w:r w:rsidRPr="00DF1D7B">
              <w:rPr>
                <w:b/>
              </w:rPr>
              <w:t>lanning:</w:t>
            </w:r>
            <w:r w:rsidRPr="00DF1D7B">
              <w:t xml:space="preserve"> </w:t>
            </w:r>
            <w:r w:rsidR="005B1081" w:rsidRPr="00DF1D7B">
              <w:t>Punta pie inicial de cada sprint</w:t>
            </w:r>
            <w:r w:rsidR="00DF1D7B" w:rsidRPr="00DF1D7B">
              <w:t xml:space="preserve"> que de</w:t>
            </w:r>
            <w:r w:rsidR="00DF1D7B">
              <w:t>fine que se realizará y como.</w:t>
            </w:r>
          </w:p>
          <w:p w14:paraId="0A0BA072" w14:textId="6A5DB9F7" w:rsidR="00F06EBC" w:rsidRDefault="00F06EBC" w:rsidP="00B15B41">
            <w:pPr>
              <w:pStyle w:val="Prrafodelista"/>
              <w:numPr>
                <w:ilvl w:val="0"/>
                <w:numId w:val="9"/>
              </w:numPr>
            </w:pPr>
            <w:r>
              <w:rPr>
                <w:b/>
              </w:rPr>
              <w:t xml:space="preserve">Sprint </w:t>
            </w:r>
            <w:r w:rsidR="00310E28">
              <w:rPr>
                <w:b/>
              </w:rPr>
              <w:t>b</w:t>
            </w:r>
            <w:r>
              <w:rPr>
                <w:b/>
              </w:rPr>
              <w:t>acklog:</w:t>
            </w:r>
            <w:r w:rsidR="00276A1B">
              <w:rPr>
                <w:b/>
              </w:rPr>
              <w:t xml:space="preserve"> </w:t>
            </w:r>
            <w:r w:rsidR="00B15B41">
              <w:t>Lista de elementos a trabajar en un Sprint y su plan de acción.</w:t>
            </w:r>
          </w:p>
          <w:p w14:paraId="2DECFC2F" w14:textId="2DF34661" w:rsidR="32899C75" w:rsidRPr="001A10D9" w:rsidRDefault="001A10D9" w:rsidP="001A10D9">
            <w:pPr>
              <w:pStyle w:val="Prrafodelista"/>
              <w:numPr>
                <w:ilvl w:val="0"/>
                <w:numId w:val="9"/>
              </w:numPr>
              <w:rPr>
                <w:b/>
              </w:rPr>
            </w:pPr>
            <w:r w:rsidRPr="001A10D9">
              <w:rPr>
                <w:b/>
              </w:rPr>
              <w:t>Daily Scrum:</w:t>
            </w:r>
            <w:r w:rsidRPr="001A10D9">
              <w:t xml:space="preserve"> </w:t>
            </w:r>
            <w:r w:rsidR="00D63317">
              <w:t>Planificación diaria para coordinar y ajustar el trabajo durante el Sprint.</w:t>
            </w:r>
            <w:r w:rsidR="00B17565">
              <w:t xml:space="preserve"> </w:t>
            </w:r>
          </w:p>
          <w:p w14:paraId="24803FEE" w14:textId="77777777" w:rsidR="001A10D9" w:rsidRPr="00310E28" w:rsidRDefault="00276A1B" w:rsidP="001A10D9">
            <w:pPr>
              <w:pStyle w:val="Prrafodelista"/>
              <w:numPr>
                <w:ilvl w:val="0"/>
                <w:numId w:val="9"/>
              </w:numPr>
              <w:rPr>
                <w:b/>
              </w:rPr>
            </w:pPr>
            <w:r>
              <w:rPr>
                <w:b/>
              </w:rPr>
              <w:t>Checkpoint</w:t>
            </w:r>
            <w:r w:rsidR="00F45BA4">
              <w:rPr>
                <w:b/>
              </w:rPr>
              <w:t xml:space="preserve">: </w:t>
            </w:r>
            <w:r w:rsidR="00D63317">
              <w:rPr>
                <w:bCs/>
              </w:rPr>
              <w:t>Revisiones</w:t>
            </w:r>
            <w:r w:rsidR="009B5629">
              <w:rPr>
                <w:bCs/>
              </w:rPr>
              <w:t xml:space="preserve"> extraprogramáticas y puntuales </w:t>
            </w:r>
            <w:r w:rsidR="002E74E9">
              <w:rPr>
                <w:bCs/>
              </w:rPr>
              <w:t>para monitorear el progreso de una tarea.</w:t>
            </w:r>
          </w:p>
          <w:p w14:paraId="1EC446F1" w14:textId="08D2375F" w:rsidR="00310E28" w:rsidRDefault="00310E28" w:rsidP="001A10D9">
            <w:pPr>
              <w:pStyle w:val="Prrafodelista"/>
              <w:numPr>
                <w:ilvl w:val="0"/>
                <w:numId w:val="9"/>
              </w:numPr>
              <w:rPr>
                <w:b/>
              </w:rPr>
            </w:pPr>
            <w:r>
              <w:rPr>
                <w:b/>
              </w:rPr>
              <w:t xml:space="preserve">Sprint review: </w:t>
            </w:r>
            <w:r>
              <w:rPr>
                <w:bCs/>
              </w:rPr>
              <w:t>Evaluación</w:t>
            </w:r>
            <w:r w:rsidR="00C3028F">
              <w:rPr>
                <w:bCs/>
              </w:rPr>
              <w:t xml:space="preserve"> e Inspección</w:t>
            </w:r>
            <w:r>
              <w:rPr>
                <w:bCs/>
              </w:rPr>
              <w:t xml:space="preserve"> </w:t>
            </w:r>
            <w:r w:rsidR="00C702CC">
              <w:rPr>
                <w:bCs/>
              </w:rPr>
              <w:t xml:space="preserve">del proyecto y </w:t>
            </w:r>
            <w:r w:rsidR="00E331EE">
              <w:rPr>
                <w:bCs/>
              </w:rPr>
              <w:t>ajuste del Product backlog</w:t>
            </w:r>
            <w:r w:rsidR="00C702CC">
              <w:rPr>
                <w:bCs/>
              </w:rPr>
              <w:t xml:space="preserve"> </w:t>
            </w:r>
            <w:r w:rsidR="00C3028F">
              <w:rPr>
                <w:bCs/>
              </w:rPr>
              <w:t>en función de una retroalimentación.</w:t>
            </w:r>
          </w:p>
          <w:p w14:paraId="7632A7D7" w14:textId="77777777" w:rsidR="00310E28" w:rsidRPr="002C0DBF" w:rsidRDefault="00310E28" w:rsidP="001A10D9">
            <w:pPr>
              <w:pStyle w:val="Prrafodelista"/>
              <w:numPr>
                <w:ilvl w:val="0"/>
                <w:numId w:val="9"/>
              </w:numPr>
              <w:rPr>
                <w:b/>
              </w:rPr>
            </w:pPr>
            <w:r>
              <w:rPr>
                <w:b/>
              </w:rPr>
              <w:t>Sprint retrospective:</w:t>
            </w:r>
            <w:r w:rsidR="00C3028F">
              <w:rPr>
                <w:b/>
              </w:rPr>
              <w:t xml:space="preserve"> </w:t>
            </w:r>
            <w:r w:rsidR="007F75D9">
              <w:rPr>
                <w:bCs/>
              </w:rPr>
              <w:t xml:space="preserve">Retroalimentación en búsqueda de mejorar procesos y colaboración del equipo </w:t>
            </w:r>
            <w:r w:rsidR="0086053B">
              <w:rPr>
                <w:bCs/>
              </w:rPr>
              <w:t>buscando mayor efectividad en Sprints próximos.</w:t>
            </w:r>
          </w:p>
          <w:p w14:paraId="1139BF41" w14:textId="77777777" w:rsidR="002C0DBF" w:rsidRPr="00E55B21" w:rsidRDefault="002C0DBF" w:rsidP="002C0DBF">
            <w:pPr>
              <w:pStyle w:val="Prrafodelista"/>
              <w:ind w:left="1440"/>
              <w:rPr>
                <w:b/>
              </w:rPr>
            </w:pPr>
          </w:p>
          <w:p w14:paraId="60C4F525" w14:textId="0C635AC6" w:rsidR="00B4340A" w:rsidRDefault="00B4340A" w:rsidP="00B4340A">
            <w:pPr>
              <w:pStyle w:val="Prrafodelista"/>
            </w:pPr>
            <w:r>
              <w:t xml:space="preserve">El proyecto se divide en </w:t>
            </w:r>
            <w:r w:rsidR="00692E40">
              <w:t>cuatro</w:t>
            </w:r>
            <w:r w:rsidR="002C0DBF">
              <w:t xml:space="preserve"> fases: Planificación del proyecto, </w:t>
            </w:r>
            <w:r w:rsidR="00692E40">
              <w:t xml:space="preserve">Desarrollo, Marcha blanca y despliegue. </w:t>
            </w:r>
            <w:r w:rsidR="00E71275">
              <w:t>El desarrollo estará dividido en cuatro Sprints de dos semanas</w:t>
            </w:r>
            <w:r w:rsidR="00D251FD">
              <w:t xml:space="preserve"> donde se implementarán las herramientas mencionadas anteriormente</w:t>
            </w:r>
            <w:r w:rsidR="008F1C3B">
              <w:t xml:space="preserve"> para desarrollar las funcionalidades y módulos del proyecto.</w:t>
            </w:r>
          </w:p>
          <w:p w14:paraId="03256DA5" w14:textId="0831FA69" w:rsidR="00E55B21" w:rsidRPr="00E55B21" w:rsidRDefault="00E55B21" w:rsidP="00E55B21">
            <w:pPr>
              <w:rPr>
                <w:b/>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D3470" w14:paraId="6B0A29E2" w14:textId="77777777" w:rsidTr="00416B89">
        <w:trPr>
          <w:trHeight w:val="440"/>
        </w:trPr>
        <w:tc>
          <w:tcPr>
            <w:tcW w:w="9640" w:type="dxa"/>
            <w:vAlign w:val="center"/>
          </w:tcPr>
          <w:p w14:paraId="1D554379" w14:textId="4ADA6B4D"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1B5E47">
              <w:rPr>
                <w:b/>
                <w:color w:val="1F3864" w:themeColor="accent1" w:themeShade="80"/>
                <w:sz w:val="28"/>
                <w:szCs w:val="28"/>
              </w:rPr>
              <w:t>Evidencias</w:t>
            </w:r>
          </w:p>
        </w:tc>
      </w:tr>
      <w:tr w:rsidR="001D1367"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F841C0" w:rsidRPr="00CA29F2" w14:paraId="276086DE" w14:textId="77777777" w:rsidTr="4046BBFF">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2D632A" w:rsidRPr="00CA29F2" w14:paraId="34B7F5BE" w14:textId="77777777" w:rsidTr="4046BBFF">
        <w:trPr>
          <w:trHeight w:val="362"/>
        </w:trPr>
        <w:tc>
          <w:tcPr>
            <w:tcW w:w="1843" w:type="dxa"/>
          </w:tcPr>
          <w:p w14:paraId="38B47080" w14:textId="64B70470" w:rsidR="00D110EC" w:rsidRPr="00CA29F2" w:rsidRDefault="6E9DD738" w:rsidP="6E9DD738">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Final</w:t>
            </w:r>
          </w:p>
        </w:tc>
        <w:tc>
          <w:tcPr>
            <w:tcW w:w="1843" w:type="dxa"/>
          </w:tcPr>
          <w:p w14:paraId="7D4CA3CE" w14:textId="2BF33F0D" w:rsidR="00D110EC" w:rsidRPr="00CA29F2" w:rsidRDefault="6E9DD738" w:rsidP="00D4104B">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EDT</w:t>
            </w:r>
          </w:p>
        </w:tc>
        <w:tc>
          <w:tcPr>
            <w:tcW w:w="3825" w:type="dxa"/>
          </w:tcPr>
          <w:p w14:paraId="003516B8" w14:textId="40AD086E" w:rsidR="00D110EC" w:rsidRPr="00CA29F2" w:rsidRDefault="007561FA" w:rsidP="02D397A6">
            <w:pPr>
              <w:pStyle w:val="Piedepgina"/>
              <w:jc w:val="center"/>
              <w:rPr>
                <w:rFonts w:ascii="Calibri" w:hAnsi="Calibri"/>
                <w:b/>
                <w:color w:val="1F3864" w:themeColor="accent1" w:themeShade="80"/>
              </w:rPr>
            </w:pPr>
            <w:r>
              <w:rPr>
                <w:rFonts w:ascii="Calibri" w:hAnsi="Calibri"/>
                <w:b/>
                <w:bCs/>
                <w:color w:val="1F3864" w:themeColor="accent1" w:themeShade="80"/>
              </w:rPr>
              <w:t>Estructura</w:t>
            </w:r>
            <w:r w:rsidR="0AC551BD" w:rsidRPr="0AC551BD">
              <w:rPr>
                <w:rFonts w:ascii="Calibri" w:hAnsi="Calibri"/>
                <w:b/>
                <w:bCs/>
                <w:color w:val="1F3864" w:themeColor="accent1" w:themeShade="80"/>
              </w:rPr>
              <w:t xml:space="preserve"> de </w:t>
            </w:r>
            <w:r w:rsidR="17B56F19" w:rsidRPr="17B56F19">
              <w:rPr>
                <w:rFonts w:ascii="Calibri" w:hAnsi="Calibri"/>
                <w:b/>
                <w:bCs/>
                <w:color w:val="1F3864" w:themeColor="accent1" w:themeShade="80"/>
              </w:rPr>
              <w:t>desglose</w:t>
            </w:r>
            <w:r w:rsidR="0B64E675" w:rsidRPr="0B64E675">
              <w:rPr>
                <w:rFonts w:ascii="Calibri" w:hAnsi="Calibri"/>
                <w:b/>
                <w:bCs/>
                <w:color w:val="1F3864" w:themeColor="accent1" w:themeShade="80"/>
              </w:rPr>
              <w:t xml:space="preserve"> de</w:t>
            </w:r>
            <w:r>
              <w:rPr>
                <w:rFonts w:ascii="Calibri" w:hAnsi="Calibri"/>
                <w:b/>
                <w:bCs/>
                <w:color w:val="1F3864" w:themeColor="accent1" w:themeShade="80"/>
              </w:rPr>
              <w:t xml:space="preserve"> las</w:t>
            </w:r>
            <w:r w:rsidR="0B64E675" w:rsidRPr="0B64E675">
              <w:rPr>
                <w:rFonts w:ascii="Calibri" w:hAnsi="Calibri"/>
                <w:b/>
                <w:bCs/>
                <w:color w:val="1F3864" w:themeColor="accent1" w:themeShade="80"/>
              </w:rPr>
              <w:t xml:space="preserve"> </w:t>
            </w:r>
            <w:r w:rsidR="17B56F19" w:rsidRPr="17B56F19">
              <w:rPr>
                <w:rFonts w:ascii="Calibri" w:hAnsi="Calibri"/>
                <w:b/>
                <w:bCs/>
                <w:color w:val="1F3864" w:themeColor="accent1" w:themeShade="80"/>
              </w:rPr>
              <w:t>tarea</w:t>
            </w:r>
            <w:r>
              <w:rPr>
                <w:rFonts w:ascii="Calibri" w:hAnsi="Calibri"/>
                <w:b/>
                <w:bCs/>
                <w:color w:val="1F3864" w:themeColor="accent1" w:themeShade="80"/>
              </w:rPr>
              <w:t>s</w:t>
            </w:r>
            <w:r w:rsidR="0FB78D2C" w:rsidRPr="0FB78D2C">
              <w:rPr>
                <w:rFonts w:ascii="Calibri" w:hAnsi="Calibri"/>
                <w:b/>
                <w:bCs/>
                <w:color w:val="1F3864" w:themeColor="accent1" w:themeShade="80"/>
              </w:rPr>
              <w:t>,</w:t>
            </w:r>
            <w:r w:rsidR="7F337695" w:rsidRPr="7F337695">
              <w:rPr>
                <w:rFonts w:ascii="Calibri" w:hAnsi="Calibri"/>
                <w:b/>
                <w:bCs/>
                <w:color w:val="1F3864" w:themeColor="accent1" w:themeShade="80"/>
              </w:rPr>
              <w:t xml:space="preserve"> ayuda </w:t>
            </w:r>
            <w:r w:rsidR="24F2B350" w:rsidRPr="24F2B350">
              <w:rPr>
                <w:rFonts w:ascii="Calibri" w:hAnsi="Calibri"/>
                <w:b/>
                <w:bCs/>
                <w:color w:val="1F3864" w:themeColor="accent1" w:themeShade="80"/>
              </w:rPr>
              <w:t>a</w:t>
            </w:r>
            <w:r w:rsidR="3BB7A270" w:rsidRPr="3BB7A270">
              <w:rPr>
                <w:rFonts w:ascii="Calibri" w:hAnsi="Calibri"/>
                <w:b/>
                <w:bCs/>
                <w:color w:val="1F3864" w:themeColor="accent1" w:themeShade="80"/>
              </w:rPr>
              <w:t xml:space="preserve"> la </w:t>
            </w:r>
            <w:r w:rsidR="19E45F05" w:rsidRPr="19E45F05">
              <w:rPr>
                <w:rFonts w:ascii="Calibri" w:hAnsi="Calibri"/>
                <w:b/>
                <w:bCs/>
                <w:color w:val="1F3864" w:themeColor="accent1" w:themeShade="80"/>
              </w:rPr>
              <w:t>descomposición</w:t>
            </w:r>
            <w:r w:rsidR="1CD314A3" w:rsidRPr="1CD314A3">
              <w:rPr>
                <w:rFonts w:ascii="Calibri" w:hAnsi="Calibri"/>
                <w:b/>
                <w:bCs/>
                <w:color w:val="1F3864" w:themeColor="accent1" w:themeShade="80"/>
              </w:rPr>
              <w:t xml:space="preserve"> de </w:t>
            </w:r>
            <w:r w:rsidR="3D900DA2" w:rsidRPr="3D900DA2">
              <w:rPr>
                <w:rFonts w:ascii="Calibri" w:hAnsi="Calibri"/>
                <w:b/>
                <w:bCs/>
                <w:color w:val="1F3864" w:themeColor="accent1" w:themeShade="80"/>
              </w:rPr>
              <w:t xml:space="preserve">proyecto </w:t>
            </w:r>
            <w:r w:rsidR="75B6466D" w:rsidRPr="75B6466D">
              <w:rPr>
                <w:rFonts w:ascii="Calibri" w:hAnsi="Calibri"/>
                <w:b/>
                <w:bCs/>
                <w:color w:val="1F3864" w:themeColor="accent1" w:themeShade="80"/>
              </w:rPr>
              <w:t xml:space="preserve">en partes </w:t>
            </w:r>
            <w:r w:rsidR="19E45F05" w:rsidRPr="19E45F05">
              <w:rPr>
                <w:rFonts w:ascii="Calibri" w:hAnsi="Calibri"/>
                <w:b/>
                <w:bCs/>
                <w:color w:val="1F3864" w:themeColor="accent1" w:themeShade="80"/>
              </w:rPr>
              <w:t>más</w:t>
            </w:r>
            <w:r w:rsidR="75B6466D" w:rsidRPr="75B6466D">
              <w:rPr>
                <w:rFonts w:ascii="Calibri" w:hAnsi="Calibri"/>
                <w:b/>
                <w:bCs/>
                <w:color w:val="1F3864" w:themeColor="accent1" w:themeShade="80"/>
              </w:rPr>
              <w:t xml:space="preserve"> </w:t>
            </w:r>
            <w:r w:rsidR="763151D3" w:rsidRPr="763151D3">
              <w:rPr>
                <w:rFonts w:ascii="Calibri" w:hAnsi="Calibri"/>
                <w:b/>
                <w:bCs/>
                <w:color w:val="1F3864" w:themeColor="accent1" w:themeShade="80"/>
              </w:rPr>
              <w:t xml:space="preserve">pequeñas para </w:t>
            </w:r>
            <w:r w:rsidR="5841FB11" w:rsidRPr="5841FB11">
              <w:rPr>
                <w:rFonts w:ascii="Calibri" w:hAnsi="Calibri"/>
                <w:b/>
                <w:bCs/>
                <w:color w:val="1F3864" w:themeColor="accent1" w:themeShade="80"/>
              </w:rPr>
              <w:t xml:space="preserve">una mejor </w:t>
            </w:r>
            <w:r w:rsidR="4B1F9A21" w:rsidRPr="4B1F9A21">
              <w:rPr>
                <w:rFonts w:ascii="Calibri" w:hAnsi="Calibri"/>
                <w:b/>
                <w:bCs/>
                <w:color w:val="1F3864" w:themeColor="accent1" w:themeShade="80"/>
              </w:rPr>
              <w:t>planificación</w:t>
            </w:r>
            <w:r w:rsidR="36DFAF2F" w:rsidRPr="36DFAF2F">
              <w:rPr>
                <w:rFonts w:ascii="Calibri" w:hAnsi="Calibri"/>
                <w:b/>
                <w:bCs/>
                <w:color w:val="1F3864" w:themeColor="accent1" w:themeShade="80"/>
              </w:rPr>
              <w:t xml:space="preserve"> y </w:t>
            </w:r>
            <w:r w:rsidR="19E45F05" w:rsidRPr="19E45F05">
              <w:rPr>
                <w:rFonts w:ascii="Calibri" w:hAnsi="Calibri"/>
                <w:b/>
                <w:bCs/>
                <w:color w:val="1F3864" w:themeColor="accent1" w:themeShade="80"/>
              </w:rPr>
              <w:t>control</w:t>
            </w:r>
            <w:r w:rsidR="4B1F9A21" w:rsidRPr="4B1F9A21">
              <w:rPr>
                <w:rFonts w:ascii="Calibri" w:hAnsi="Calibri"/>
                <w:b/>
                <w:bCs/>
                <w:color w:val="1F3864" w:themeColor="accent1" w:themeShade="80"/>
              </w:rPr>
              <w:t>.</w:t>
            </w:r>
          </w:p>
        </w:tc>
        <w:tc>
          <w:tcPr>
            <w:tcW w:w="2551" w:type="dxa"/>
          </w:tcPr>
          <w:p w14:paraId="0FB52E25" w14:textId="67DA2388" w:rsidR="00D110EC" w:rsidRPr="00CA29F2" w:rsidRDefault="4569E541">
            <w:pPr>
              <w:pStyle w:val="Piedepgina"/>
              <w:jc w:val="both"/>
              <w:rPr>
                <w:rFonts w:ascii="Calibri" w:hAnsi="Calibri"/>
                <w:b/>
                <w:color w:val="1F3864" w:themeColor="accent1" w:themeShade="80"/>
              </w:rPr>
            </w:pPr>
            <w:r w:rsidRPr="4569E541">
              <w:rPr>
                <w:rFonts w:ascii="Calibri" w:hAnsi="Calibri"/>
                <w:b/>
                <w:bCs/>
                <w:color w:val="1F3864" w:themeColor="accent1" w:themeShade="80"/>
              </w:rPr>
              <w:t xml:space="preserve">La EDT nos ayuda a </w:t>
            </w:r>
            <w:r w:rsidR="7C14838C" w:rsidRPr="7C14838C">
              <w:rPr>
                <w:rFonts w:ascii="Calibri" w:hAnsi="Calibri"/>
                <w:b/>
                <w:bCs/>
                <w:color w:val="1F3864" w:themeColor="accent1" w:themeShade="80"/>
              </w:rPr>
              <w:t>definir</w:t>
            </w:r>
            <w:r w:rsidR="7F481124" w:rsidRPr="7F481124">
              <w:rPr>
                <w:rFonts w:ascii="Calibri" w:hAnsi="Calibri"/>
                <w:b/>
                <w:bCs/>
                <w:color w:val="1F3864" w:themeColor="accent1" w:themeShade="80"/>
              </w:rPr>
              <w:t xml:space="preserve"> el alcance </w:t>
            </w:r>
            <w:r w:rsidR="06FCA3AA" w:rsidRPr="06FCA3AA">
              <w:rPr>
                <w:rFonts w:ascii="Calibri" w:hAnsi="Calibri"/>
                <w:b/>
                <w:bCs/>
                <w:color w:val="1F3864" w:themeColor="accent1" w:themeShade="80"/>
              </w:rPr>
              <w:t xml:space="preserve">del proyecto </w:t>
            </w:r>
            <w:r w:rsidR="3D9B4452" w:rsidRPr="3D9B4452">
              <w:rPr>
                <w:rFonts w:ascii="Calibri" w:hAnsi="Calibri"/>
                <w:b/>
                <w:bCs/>
                <w:color w:val="1F3864" w:themeColor="accent1" w:themeShade="80"/>
              </w:rPr>
              <w:t>dividiéndolo</w:t>
            </w:r>
            <w:r w:rsidR="06FCA3AA" w:rsidRPr="06FCA3AA">
              <w:rPr>
                <w:rFonts w:ascii="Calibri" w:hAnsi="Calibri"/>
                <w:b/>
                <w:bCs/>
                <w:color w:val="1F3864" w:themeColor="accent1" w:themeShade="80"/>
              </w:rPr>
              <w:t xml:space="preserve"> en </w:t>
            </w:r>
            <w:r w:rsidR="3D9B4452" w:rsidRPr="3D9B4452">
              <w:rPr>
                <w:rFonts w:ascii="Calibri" w:hAnsi="Calibri"/>
                <w:b/>
                <w:bCs/>
                <w:color w:val="1F3864" w:themeColor="accent1" w:themeShade="80"/>
              </w:rPr>
              <w:t>secciones manejables</w:t>
            </w:r>
          </w:p>
        </w:tc>
      </w:tr>
      <w:tr w:rsidR="002D632A" w:rsidRPr="00CA29F2" w14:paraId="5A718B97" w14:textId="77777777" w:rsidTr="4046BBFF">
        <w:trPr>
          <w:trHeight w:val="362"/>
        </w:trPr>
        <w:tc>
          <w:tcPr>
            <w:tcW w:w="1843" w:type="dxa"/>
          </w:tcPr>
          <w:p w14:paraId="105B59FE" w14:textId="589BAE40" w:rsidR="00D110EC" w:rsidRPr="00CA29F2" w:rsidRDefault="6E9DD738" w:rsidP="6E9DD738">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Final</w:t>
            </w:r>
          </w:p>
        </w:tc>
        <w:tc>
          <w:tcPr>
            <w:tcW w:w="1843" w:type="dxa"/>
          </w:tcPr>
          <w:p w14:paraId="1B981468" w14:textId="129B75CA" w:rsidR="00D110EC" w:rsidRPr="00CA29F2" w:rsidRDefault="6E9DD738" w:rsidP="00D4104B">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Mockup</w:t>
            </w:r>
          </w:p>
        </w:tc>
        <w:tc>
          <w:tcPr>
            <w:tcW w:w="3825" w:type="dxa"/>
          </w:tcPr>
          <w:p w14:paraId="345396EC" w14:textId="3C35BCC1" w:rsidR="00D110EC" w:rsidRPr="00CA29F2" w:rsidRDefault="007561FA" w:rsidP="02D397A6">
            <w:pPr>
              <w:pStyle w:val="Piedepgina"/>
              <w:jc w:val="center"/>
              <w:rPr>
                <w:rFonts w:ascii="Calibri" w:hAnsi="Calibri"/>
                <w:b/>
                <w:color w:val="1F3864" w:themeColor="accent1" w:themeShade="80"/>
              </w:rPr>
            </w:pPr>
            <w:r>
              <w:rPr>
                <w:rFonts w:ascii="Calibri" w:hAnsi="Calibri"/>
                <w:b/>
                <w:bCs/>
                <w:color w:val="1F3864" w:themeColor="accent1" w:themeShade="80"/>
              </w:rPr>
              <w:t>Representación</w:t>
            </w:r>
            <w:r w:rsidR="2BB6FFA1" w:rsidRPr="2BB6FFA1">
              <w:rPr>
                <w:rFonts w:ascii="Calibri" w:hAnsi="Calibri"/>
                <w:b/>
                <w:bCs/>
                <w:color w:val="1F3864" w:themeColor="accent1" w:themeShade="80"/>
              </w:rPr>
              <w:t xml:space="preserve"> visual </w:t>
            </w:r>
            <w:r w:rsidR="467FB0CA" w:rsidRPr="467FB0CA">
              <w:rPr>
                <w:rFonts w:ascii="Calibri" w:hAnsi="Calibri"/>
                <w:b/>
                <w:bCs/>
                <w:color w:val="1F3864" w:themeColor="accent1" w:themeShade="80"/>
              </w:rPr>
              <w:t xml:space="preserve">que simula </w:t>
            </w:r>
            <w:r w:rsidR="5056CC0D" w:rsidRPr="5056CC0D">
              <w:rPr>
                <w:rFonts w:ascii="Calibri" w:hAnsi="Calibri"/>
                <w:b/>
                <w:bCs/>
                <w:color w:val="1F3864" w:themeColor="accent1" w:themeShade="80"/>
              </w:rPr>
              <w:t xml:space="preserve">el aspecto final </w:t>
            </w:r>
            <w:r w:rsidR="5DB55325" w:rsidRPr="5DB55325">
              <w:rPr>
                <w:rFonts w:ascii="Calibri" w:hAnsi="Calibri"/>
                <w:b/>
                <w:bCs/>
                <w:color w:val="1F3864" w:themeColor="accent1" w:themeShade="80"/>
              </w:rPr>
              <w:t xml:space="preserve">o </w:t>
            </w:r>
            <w:r w:rsidR="24FAAE9A" w:rsidRPr="24FAAE9A">
              <w:rPr>
                <w:rFonts w:ascii="Calibri" w:hAnsi="Calibri"/>
                <w:b/>
                <w:bCs/>
                <w:color w:val="1F3864" w:themeColor="accent1" w:themeShade="80"/>
              </w:rPr>
              <w:t>similar</w:t>
            </w:r>
            <w:r w:rsidR="5DB55325" w:rsidRPr="5DB55325">
              <w:rPr>
                <w:rFonts w:ascii="Calibri" w:hAnsi="Calibri"/>
                <w:b/>
                <w:bCs/>
                <w:color w:val="1F3864" w:themeColor="accent1" w:themeShade="80"/>
              </w:rPr>
              <w:t xml:space="preserve"> </w:t>
            </w:r>
            <w:r w:rsidR="69618CC4" w:rsidRPr="69618CC4">
              <w:rPr>
                <w:rFonts w:ascii="Calibri" w:hAnsi="Calibri"/>
                <w:b/>
                <w:bCs/>
                <w:color w:val="1F3864" w:themeColor="accent1" w:themeShade="80"/>
              </w:rPr>
              <w:t xml:space="preserve">que </w:t>
            </w:r>
            <w:r w:rsidR="24FAAE9A" w:rsidRPr="24FAAE9A">
              <w:rPr>
                <w:rFonts w:ascii="Calibri" w:hAnsi="Calibri"/>
                <w:b/>
                <w:bCs/>
                <w:color w:val="1F3864" w:themeColor="accent1" w:themeShade="80"/>
              </w:rPr>
              <w:t>tendrá</w:t>
            </w:r>
            <w:r w:rsidR="69618CC4" w:rsidRPr="69618CC4">
              <w:rPr>
                <w:rFonts w:ascii="Calibri" w:hAnsi="Calibri"/>
                <w:b/>
                <w:bCs/>
                <w:color w:val="1F3864" w:themeColor="accent1" w:themeShade="80"/>
              </w:rPr>
              <w:t xml:space="preserve"> </w:t>
            </w:r>
            <w:r w:rsidR="70AF0E06" w:rsidRPr="70AF0E06">
              <w:rPr>
                <w:rFonts w:ascii="Calibri" w:hAnsi="Calibri"/>
                <w:b/>
                <w:bCs/>
                <w:color w:val="1F3864" w:themeColor="accent1" w:themeShade="80"/>
              </w:rPr>
              <w:t>un</w:t>
            </w:r>
            <w:r w:rsidR="69618CC4" w:rsidRPr="69618CC4">
              <w:rPr>
                <w:rFonts w:ascii="Calibri" w:hAnsi="Calibri"/>
                <w:b/>
                <w:bCs/>
                <w:color w:val="1F3864" w:themeColor="accent1" w:themeShade="80"/>
              </w:rPr>
              <w:t xml:space="preserve"> </w:t>
            </w:r>
            <w:r w:rsidR="5DB55325" w:rsidRPr="5DB55325">
              <w:rPr>
                <w:rFonts w:ascii="Calibri" w:hAnsi="Calibri"/>
                <w:b/>
                <w:bCs/>
                <w:color w:val="1F3864" w:themeColor="accent1" w:themeShade="80"/>
              </w:rPr>
              <w:t>proyecto</w:t>
            </w:r>
            <w:r>
              <w:rPr>
                <w:rFonts w:ascii="Calibri" w:hAnsi="Calibri"/>
                <w:b/>
                <w:bCs/>
                <w:color w:val="1F3864" w:themeColor="accent1" w:themeShade="80"/>
              </w:rPr>
              <w:t>.</w:t>
            </w:r>
          </w:p>
        </w:tc>
        <w:tc>
          <w:tcPr>
            <w:tcW w:w="2551" w:type="dxa"/>
          </w:tcPr>
          <w:p w14:paraId="05D1BDF8" w14:textId="70BB65A7" w:rsidR="00D110EC" w:rsidRPr="00CA29F2" w:rsidRDefault="0DED9666">
            <w:pPr>
              <w:pStyle w:val="Piedepgina"/>
              <w:jc w:val="both"/>
              <w:rPr>
                <w:rFonts w:ascii="Calibri" w:hAnsi="Calibri"/>
                <w:b/>
                <w:color w:val="1F3864" w:themeColor="accent1" w:themeShade="80"/>
              </w:rPr>
            </w:pPr>
            <w:r w:rsidRPr="0DED9666">
              <w:rPr>
                <w:rFonts w:ascii="Calibri" w:hAnsi="Calibri"/>
                <w:b/>
                <w:bCs/>
                <w:color w:val="1F3864" w:themeColor="accent1" w:themeShade="80"/>
              </w:rPr>
              <w:t xml:space="preserve">Esto nos </w:t>
            </w:r>
            <w:r w:rsidR="2A025D5B" w:rsidRPr="2A025D5B">
              <w:rPr>
                <w:rFonts w:ascii="Calibri" w:hAnsi="Calibri"/>
                <w:b/>
                <w:bCs/>
                <w:color w:val="1F3864" w:themeColor="accent1" w:themeShade="80"/>
              </w:rPr>
              <w:t>ayudará</w:t>
            </w:r>
            <w:r w:rsidRPr="0DED9666">
              <w:rPr>
                <w:rFonts w:ascii="Calibri" w:hAnsi="Calibri"/>
                <w:b/>
                <w:bCs/>
                <w:color w:val="1F3864" w:themeColor="accent1" w:themeShade="80"/>
              </w:rPr>
              <w:t xml:space="preserve"> </w:t>
            </w:r>
            <w:r w:rsidR="2A068714" w:rsidRPr="2A068714">
              <w:rPr>
                <w:rFonts w:ascii="Calibri" w:hAnsi="Calibri"/>
                <w:b/>
                <w:bCs/>
                <w:color w:val="1F3864" w:themeColor="accent1" w:themeShade="80"/>
              </w:rPr>
              <w:t xml:space="preserve">para que </w:t>
            </w:r>
            <w:r w:rsidR="643DD728" w:rsidRPr="643DD728">
              <w:rPr>
                <w:rFonts w:ascii="Calibri" w:hAnsi="Calibri"/>
                <w:b/>
                <w:bCs/>
                <w:color w:val="1F3864" w:themeColor="accent1" w:themeShade="80"/>
              </w:rPr>
              <w:t xml:space="preserve">el cliente </w:t>
            </w:r>
            <w:r w:rsidR="30026A94" w:rsidRPr="30026A94">
              <w:rPr>
                <w:rFonts w:ascii="Calibri" w:hAnsi="Calibri"/>
                <w:b/>
                <w:bCs/>
                <w:color w:val="1F3864" w:themeColor="accent1" w:themeShade="80"/>
              </w:rPr>
              <w:t xml:space="preserve">pueda echar </w:t>
            </w:r>
            <w:r w:rsidR="76665315" w:rsidRPr="76665315">
              <w:rPr>
                <w:rFonts w:ascii="Calibri" w:hAnsi="Calibri"/>
                <w:b/>
                <w:bCs/>
                <w:color w:val="1F3864" w:themeColor="accent1" w:themeShade="80"/>
              </w:rPr>
              <w:t xml:space="preserve">un </w:t>
            </w:r>
            <w:r w:rsidR="68036347" w:rsidRPr="68036347">
              <w:rPr>
                <w:rFonts w:ascii="Calibri" w:hAnsi="Calibri"/>
                <w:b/>
                <w:bCs/>
                <w:color w:val="1F3864" w:themeColor="accent1" w:themeShade="80"/>
              </w:rPr>
              <w:t>vistazo</w:t>
            </w:r>
            <w:r w:rsidR="76665315" w:rsidRPr="76665315">
              <w:rPr>
                <w:rFonts w:ascii="Calibri" w:hAnsi="Calibri"/>
                <w:b/>
                <w:bCs/>
                <w:color w:val="1F3864" w:themeColor="accent1" w:themeShade="80"/>
              </w:rPr>
              <w:t xml:space="preserve"> o tenga </w:t>
            </w:r>
            <w:r w:rsidR="723E65E0" w:rsidRPr="723E65E0">
              <w:rPr>
                <w:rFonts w:ascii="Calibri" w:hAnsi="Calibri"/>
                <w:b/>
                <w:bCs/>
                <w:color w:val="1F3864" w:themeColor="accent1" w:themeShade="80"/>
              </w:rPr>
              <w:t xml:space="preserve">una idea </w:t>
            </w:r>
            <w:r w:rsidR="198AAEA9" w:rsidRPr="198AAEA9">
              <w:rPr>
                <w:rFonts w:ascii="Calibri" w:hAnsi="Calibri"/>
                <w:b/>
                <w:bCs/>
                <w:color w:val="1F3864" w:themeColor="accent1" w:themeShade="80"/>
              </w:rPr>
              <w:t>más clara antes del desarrollo del proyecto</w:t>
            </w:r>
            <w:r w:rsidR="68036347" w:rsidRPr="68036347">
              <w:rPr>
                <w:rFonts w:ascii="Calibri" w:hAnsi="Calibri"/>
                <w:b/>
                <w:bCs/>
                <w:color w:val="1F3864" w:themeColor="accent1" w:themeShade="80"/>
              </w:rPr>
              <w:t>.</w:t>
            </w:r>
          </w:p>
        </w:tc>
      </w:tr>
      <w:tr w:rsidR="6E9DD738" w14:paraId="2567A6D6" w14:textId="77777777" w:rsidTr="4046BBFF">
        <w:trPr>
          <w:trHeight w:val="300"/>
        </w:trPr>
        <w:tc>
          <w:tcPr>
            <w:tcW w:w="1843" w:type="dxa"/>
          </w:tcPr>
          <w:p w14:paraId="26391D1C" w14:textId="682CB4C0" w:rsidR="6E9DD738" w:rsidRDefault="6E9DD738" w:rsidP="6E9DD738">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Avance</w:t>
            </w:r>
          </w:p>
        </w:tc>
        <w:tc>
          <w:tcPr>
            <w:tcW w:w="1843" w:type="dxa"/>
          </w:tcPr>
          <w:p w14:paraId="59BD509A" w14:textId="242D8F7E" w:rsidR="6E9DD738" w:rsidRDefault="6E9DD738" w:rsidP="00D4104B">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Acta de Constitución</w:t>
            </w:r>
          </w:p>
        </w:tc>
        <w:tc>
          <w:tcPr>
            <w:tcW w:w="3825" w:type="dxa"/>
          </w:tcPr>
          <w:p w14:paraId="3D899109" w14:textId="431CACDA" w:rsidR="6E9DD738" w:rsidRDefault="3E2307B6" w:rsidP="02D397A6">
            <w:pPr>
              <w:pStyle w:val="Piedepgina"/>
              <w:jc w:val="center"/>
              <w:rPr>
                <w:rFonts w:ascii="Calibri" w:hAnsi="Calibri"/>
                <w:b/>
                <w:bCs/>
                <w:color w:val="1F3864" w:themeColor="accent1" w:themeShade="80"/>
              </w:rPr>
            </w:pPr>
            <w:r w:rsidRPr="3E2307B6">
              <w:rPr>
                <w:rFonts w:ascii="Calibri" w:hAnsi="Calibri"/>
                <w:b/>
                <w:bCs/>
                <w:color w:val="1F3864" w:themeColor="accent1" w:themeShade="80"/>
              </w:rPr>
              <w:t xml:space="preserve">El acta de </w:t>
            </w:r>
            <w:r w:rsidR="46A79DD9" w:rsidRPr="46A79DD9">
              <w:rPr>
                <w:rFonts w:ascii="Calibri" w:hAnsi="Calibri"/>
                <w:b/>
                <w:bCs/>
                <w:color w:val="1F3864" w:themeColor="accent1" w:themeShade="80"/>
              </w:rPr>
              <w:t>constitución</w:t>
            </w:r>
            <w:r w:rsidRPr="3E2307B6">
              <w:rPr>
                <w:rFonts w:ascii="Calibri" w:hAnsi="Calibri"/>
                <w:b/>
                <w:bCs/>
                <w:color w:val="1F3864" w:themeColor="accent1" w:themeShade="80"/>
              </w:rPr>
              <w:t xml:space="preserve"> es un documento </w:t>
            </w:r>
            <w:r w:rsidR="711723CE" w:rsidRPr="711723CE">
              <w:rPr>
                <w:rFonts w:ascii="Calibri" w:hAnsi="Calibri"/>
                <w:b/>
                <w:bCs/>
                <w:color w:val="1F3864" w:themeColor="accent1" w:themeShade="80"/>
              </w:rPr>
              <w:t>que autoriza el inicio</w:t>
            </w:r>
            <w:r w:rsidR="681344FD" w:rsidRPr="681344FD">
              <w:rPr>
                <w:rFonts w:ascii="Calibri" w:hAnsi="Calibri"/>
                <w:b/>
                <w:bCs/>
                <w:color w:val="1F3864" w:themeColor="accent1" w:themeShade="80"/>
              </w:rPr>
              <w:t xml:space="preserve"> oficial </w:t>
            </w:r>
            <w:r w:rsidR="6BC40427" w:rsidRPr="6BC40427">
              <w:rPr>
                <w:rFonts w:ascii="Calibri" w:hAnsi="Calibri"/>
                <w:b/>
                <w:bCs/>
                <w:color w:val="1F3864" w:themeColor="accent1" w:themeShade="80"/>
              </w:rPr>
              <w:t>de un proyecto</w:t>
            </w:r>
            <w:r w:rsidR="33F658CC" w:rsidRPr="33F658CC">
              <w:rPr>
                <w:rFonts w:ascii="Calibri" w:hAnsi="Calibri"/>
                <w:b/>
                <w:bCs/>
                <w:color w:val="1F3864" w:themeColor="accent1" w:themeShade="80"/>
              </w:rPr>
              <w:t>.</w:t>
            </w:r>
            <w:r w:rsidR="6BC40427" w:rsidRPr="6BC40427">
              <w:rPr>
                <w:rFonts w:ascii="Calibri" w:hAnsi="Calibri"/>
                <w:b/>
                <w:bCs/>
                <w:color w:val="1F3864" w:themeColor="accent1" w:themeShade="80"/>
              </w:rPr>
              <w:t xml:space="preserve"> </w:t>
            </w:r>
          </w:p>
        </w:tc>
        <w:tc>
          <w:tcPr>
            <w:tcW w:w="2551" w:type="dxa"/>
          </w:tcPr>
          <w:p w14:paraId="0AAF3E7E" w14:textId="1563463B" w:rsidR="6E9DD738" w:rsidRDefault="3C28DF81" w:rsidP="6E9DD738">
            <w:pPr>
              <w:pStyle w:val="Piedepgina"/>
              <w:jc w:val="both"/>
              <w:rPr>
                <w:rFonts w:ascii="Calibri" w:hAnsi="Calibri"/>
                <w:b/>
                <w:bCs/>
                <w:color w:val="1F3864" w:themeColor="accent1" w:themeShade="80"/>
              </w:rPr>
            </w:pPr>
            <w:r w:rsidRPr="3C28DF81">
              <w:rPr>
                <w:rFonts w:ascii="Calibri" w:hAnsi="Calibri"/>
                <w:b/>
                <w:bCs/>
                <w:color w:val="1F3864" w:themeColor="accent1" w:themeShade="80"/>
              </w:rPr>
              <w:t>Evalúa</w:t>
            </w:r>
            <w:r w:rsidR="5B81EDFC" w:rsidRPr="5B81EDFC">
              <w:rPr>
                <w:rFonts w:ascii="Calibri" w:hAnsi="Calibri"/>
                <w:b/>
                <w:bCs/>
                <w:color w:val="1F3864" w:themeColor="accent1" w:themeShade="80"/>
              </w:rPr>
              <w:t xml:space="preserve"> el trabajo realizado durante un sprint y ayuda a recopilar el feedback para mejorar el proceso de desarrollo.</w:t>
            </w:r>
          </w:p>
        </w:tc>
      </w:tr>
      <w:tr w:rsidR="6E9DD738" w14:paraId="2F70F365" w14:textId="77777777" w:rsidTr="4046BBFF">
        <w:trPr>
          <w:trHeight w:val="300"/>
        </w:trPr>
        <w:tc>
          <w:tcPr>
            <w:tcW w:w="1843" w:type="dxa"/>
          </w:tcPr>
          <w:p w14:paraId="43085555" w14:textId="77777777" w:rsidR="6E9DD738" w:rsidRDefault="6E9DD738" w:rsidP="6E9DD738">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Avance</w:t>
            </w:r>
          </w:p>
          <w:p w14:paraId="47D50AEB" w14:textId="4FBA3A79" w:rsidR="0007026C" w:rsidRDefault="0007026C" w:rsidP="6E9DD738">
            <w:pPr>
              <w:pStyle w:val="Piedepgina"/>
              <w:jc w:val="center"/>
              <w:rPr>
                <w:rFonts w:ascii="Calibri" w:hAnsi="Calibri"/>
                <w:b/>
                <w:bCs/>
                <w:color w:val="1F3864" w:themeColor="accent1" w:themeShade="80"/>
              </w:rPr>
            </w:pPr>
            <w:r>
              <w:rPr>
                <w:rFonts w:ascii="Calibri" w:hAnsi="Calibri"/>
                <w:b/>
                <w:bCs/>
                <w:color w:val="1F3864" w:themeColor="accent1" w:themeShade="80"/>
              </w:rPr>
              <w:t>(Se realiza uno por Sprint)</w:t>
            </w:r>
          </w:p>
        </w:tc>
        <w:tc>
          <w:tcPr>
            <w:tcW w:w="1843" w:type="dxa"/>
          </w:tcPr>
          <w:p w14:paraId="3A4E38D3" w14:textId="58F5EF3C" w:rsidR="6E9DD738" w:rsidRDefault="00D4104B" w:rsidP="00D4104B">
            <w:pPr>
              <w:pStyle w:val="Piedepgina"/>
              <w:jc w:val="center"/>
              <w:rPr>
                <w:rFonts w:ascii="Calibri" w:hAnsi="Calibri"/>
                <w:b/>
                <w:bCs/>
                <w:color w:val="1F3864" w:themeColor="accent1" w:themeShade="80"/>
              </w:rPr>
            </w:pPr>
            <w:r>
              <w:rPr>
                <w:rFonts w:ascii="Calibri" w:hAnsi="Calibri"/>
                <w:b/>
                <w:bCs/>
                <w:color w:val="1F3864" w:themeColor="accent1" w:themeShade="80"/>
              </w:rPr>
              <w:t>Backlog</w:t>
            </w:r>
          </w:p>
        </w:tc>
        <w:tc>
          <w:tcPr>
            <w:tcW w:w="3825" w:type="dxa"/>
          </w:tcPr>
          <w:p w14:paraId="5F312BB9" w14:textId="5F1810BD" w:rsidR="6E9DD738" w:rsidRDefault="4896F8C4" w:rsidP="02D397A6">
            <w:pPr>
              <w:pStyle w:val="Piedepgina"/>
              <w:jc w:val="center"/>
              <w:rPr>
                <w:rFonts w:ascii="Calibri" w:hAnsi="Calibri"/>
                <w:b/>
                <w:bCs/>
                <w:color w:val="1F3864" w:themeColor="accent1" w:themeShade="80"/>
              </w:rPr>
            </w:pPr>
            <w:r w:rsidRPr="4896F8C4">
              <w:rPr>
                <w:rFonts w:ascii="Calibri" w:hAnsi="Calibri"/>
                <w:b/>
                <w:bCs/>
                <w:color w:val="1F3864" w:themeColor="accent1" w:themeShade="80"/>
              </w:rPr>
              <w:t xml:space="preserve">Es un listado que </w:t>
            </w:r>
            <w:r w:rsidR="634892E5" w:rsidRPr="634892E5">
              <w:rPr>
                <w:rFonts w:ascii="Calibri" w:hAnsi="Calibri"/>
                <w:b/>
                <w:bCs/>
                <w:color w:val="1F3864" w:themeColor="accent1" w:themeShade="80"/>
              </w:rPr>
              <w:t xml:space="preserve">prioriza </w:t>
            </w:r>
            <w:r w:rsidR="27BB841D" w:rsidRPr="27BB841D">
              <w:rPr>
                <w:rFonts w:ascii="Calibri" w:hAnsi="Calibri"/>
                <w:b/>
                <w:bCs/>
                <w:color w:val="1F3864" w:themeColor="accent1" w:themeShade="80"/>
              </w:rPr>
              <w:t>todo lo que se necesita en un proyecto</w:t>
            </w:r>
          </w:p>
        </w:tc>
        <w:tc>
          <w:tcPr>
            <w:tcW w:w="2551" w:type="dxa"/>
          </w:tcPr>
          <w:p w14:paraId="2F6C8258" w14:textId="352CF018" w:rsidR="6E9DD738" w:rsidRDefault="3A3F6E1A" w:rsidP="6E9DD738">
            <w:pPr>
              <w:pStyle w:val="Piedepgina"/>
              <w:jc w:val="both"/>
              <w:rPr>
                <w:rFonts w:ascii="Calibri" w:hAnsi="Calibri"/>
                <w:b/>
                <w:bCs/>
                <w:color w:val="1F3864" w:themeColor="accent1" w:themeShade="80"/>
              </w:rPr>
            </w:pPr>
            <w:r w:rsidRPr="3A3F6E1A">
              <w:rPr>
                <w:rFonts w:ascii="Calibri" w:hAnsi="Calibri"/>
                <w:b/>
                <w:bCs/>
                <w:color w:val="1F3864" w:themeColor="accent1" w:themeShade="80"/>
              </w:rPr>
              <w:t xml:space="preserve">El backlog es un </w:t>
            </w:r>
            <w:r w:rsidR="0B072031" w:rsidRPr="0B072031">
              <w:rPr>
                <w:rFonts w:ascii="Calibri" w:hAnsi="Calibri"/>
                <w:b/>
                <w:bCs/>
                <w:color w:val="1F3864" w:themeColor="accent1" w:themeShade="80"/>
              </w:rPr>
              <w:t>Listado</w:t>
            </w:r>
            <w:r w:rsidRPr="3A3F6E1A">
              <w:rPr>
                <w:rFonts w:ascii="Calibri" w:hAnsi="Calibri"/>
                <w:b/>
                <w:bCs/>
                <w:color w:val="1F3864" w:themeColor="accent1" w:themeShade="80"/>
              </w:rPr>
              <w:t xml:space="preserve">, gestionado por el PO, del trabajo </w:t>
            </w:r>
            <w:r w:rsidR="2A7248BF" w:rsidRPr="2A7248BF">
              <w:rPr>
                <w:rFonts w:ascii="Calibri" w:hAnsi="Calibri"/>
                <w:b/>
                <w:bCs/>
                <w:color w:val="1F3864" w:themeColor="accent1" w:themeShade="80"/>
              </w:rPr>
              <w:t>ordenando</w:t>
            </w:r>
            <w:r w:rsidR="038F1251" w:rsidRPr="038F1251">
              <w:rPr>
                <w:rFonts w:ascii="Calibri" w:hAnsi="Calibri"/>
                <w:b/>
                <w:bCs/>
                <w:color w:val="1F3864" w:themeColor="accent1" w:themeShade="80"/>
              </w:rPr>
              <w:t xml:space="preserve"> por</w:t>
            </w:r>
            <w:r w:rsidRPr="3A3F6E1A">
              <w:rPr>
                <w:rFonts w:ascii="Calibri" w:hAnsi="Calibri"/>
                <w:b/>
                <w:bCs/>
                <w:color w:val="1F3864" w:themeColor="accent1" w:themeShade="80"/>
              </w:rPr>
              <w:t xml:space="preserve"> prioridades para el equipo de desarrollo.</w:t>
            </w:r>
          </w:p>
        </w:tc>
      </w:tr>
      <w:tr w:rsidR="6E9DD738" w14:paraId="2A09ABF0" w14:textId="77777777" w:rsidTr="4046BBFF">
        <w:trPr>
          <w:trHeight w:val="300"/>
        </w:trPr>
        <w:tc>
          <w:tcPr>
            <w:tcW w:w="1843" w:type="dxa"/>
          </w:tcPr>
          <w:p w14:paraId="40FE3BFE" w14:textId="18EFBE86" w:rsidR="6E9DD738" w:rsidRDefault="6E9DD738" w:rsidP="6E9DD738">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Avance</w:t>
            </w:r>
          </w:p>
        </w:tc>
        <w:tc>
          <w:tcPr>
            <w:tcW w:w="1843" w:type="dxa"/>
          </w:tcPr>
          <w:p w14:paraId="6DE816DE" w14:textId="0A0030B4" w:rsidR="6E9DD738" w:rsidRDefault="6E9DD738" w:rsidP="00D4104B">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Matriz RACI</w:t>
            </w:r>
          </w:p>
        </w:tc>
        <w:tc>
          <w:tcPr>
            <w:tcW w:w="3825" w:type="dxa"/>
          </w:tcPr>
          <w:p w14:paraId="17476012" w14:textId="715117A2" w:rsidR="6E9DD738" w:rsidRDefault="007561FA" w:rsidP="02D397A6">
            <w:pPr>
              <w:pStyle w:val="Piedepgina"/>
              <w:jc w:val="center"/>
              <w:rPr>
                <w:rFonts w:ascii="Calibri" w:hAnsi="Calibri"/>
                <w:b/>
                <w:bCs/>
                <w:color w:val="1F3864" w:themeColor="accent1" w:themeShade="80"/>
              </w:rPr>
            </w:pPr>
            <w:r>
              <w:rPr>
                <w:rFonts w:ascii="Calibri" w:hAnsi="Calibri"/>
                <w:b/>
                <w:bCs/>
                <w:color w:val="1F3864" w:themeColor="accent1" w:themeShade="80"/>
              </w:rPr>
              <w:t>H</w:t>
            </w:r>
            <w:r w:rsidR="6A93ED7C" w:rsidRPr="6A93ED7C">
              <w:rPr>
                <w:rFonts w:ascii="Calibri" w:hAnsi="Calibri"/>
                <w:b/>
                <w:bCs/>
                <w:color w:val="1F3864" w:themeColor="accent1" w:themeShade="80"/>
              </w:rPr>
              <w:t xml:space="preserve">erramienta </w:t>
            </w:r>
            <w:r w:rsidR="32D4A19C" w:rsidRPr="32D4A19C">
              <w:rPr>
                <w:rFonts w:ascii="Calibri" w:hAnsi="Calibri"/>
                <w:b/>
                <w:bCs/>
                <w:color w:val="1F3864" w:themeColor="accent1" w:themeShade="80"/>
              </w:rPr>
              <w:t xml:space="preserve">que </w:t>
            </w:r>
            <w:r w:rsidR="2F120B4B" w:rsidRPr="2F120B4B">
              <w:rPr>
                <w:rFonts w:ascii="Calibri" w:hAnsi="Calibri"/>
                <w:b/>
                <w:bCs/>
                <w:color w:val="1F3864" w:themeColor="accent1" w:themeShade="80"/>
              </w:rPr>
              <w:t xml:space="preserve">define los </w:t>
            </w:r>
            <w:r w:rsidR="3605B98F" w:rsidRPr="3605B98F">
              <w:rPr>
                <w:rFonts w:ascii="Calibri" w:hAnsi="Calibri"/>
                <w:b/>
                <w:bCs/>
                <w:color w:val="1F3864" w:themeColor="accent1" w:themeShade="80"/>
              </w:rPr>
              <w:t xml:space="preserve">roles y las </w:t>
            </w:r>
            <w:r w:rsidR="753CFB55" w:rsidRPr="753CFB55">
              <w:rPr>
                <w:rFonts w:ascii="Calibri" w:hAnsi="Calibri"/>
                <w:b/>
                <w:bCs/>
                <w:color w:val="1F3864" w:themeColor="accent1" w:themeShade="80"/>
              </w:rPr>
              <w:t>responsabilidades</w:t>
            </w:r>
            <w:r w:rsidR="5F212285" w:rsidRPr="5F212285">
              <w:rPr>
                <w:rFonts w:ascii="Calibri" w:hAnsi="Calibri"/>
                <w:b/>
                <w:bCs/>
                <w:color w:val="1F3864" w:themeColor="accent1" w:themeShade="80"/>
              </w:rPr>
              <w:t xml:space="preserve"> </w:t>
            </w:r>
            <w:r w:rsidR="38184A6E" w:rsidRPr="38184A6E">
              <w:rPr>
                <w:rFonts w:ascii="Calibri" w:hAnsi="Calibri"/>
                <w:b/>
                <w:bCs/>
                <w:color w:val="1F3864" w:themeColor="accent1" w:themeShade="80"/>
              </w:rPr>
              <w:t xml:space="preserve">de los </w:t>
            </w:r>
            <w:r w:rsidR="3CF078C7" w:rsidRPr="3CF078C7">
              <w:rPr>
                <w:rFonts w:ascii="Calibri" w:hAnsi="Calibri"/>
                <w:b/>
                <w:bCs/>
                <w:color w:val="1F3864" w:themeColor="accent1" w:themeShade="80"/>
              </w:rPr>
              <w:t>miembros</w:t>
            </w:r>
            <w:r w:rsidR="38184A6E" w:rsidRPr="38184A6E">
              <w:rPr>
                <w:rFonts w:ascii="Calibri" w:hAnsi="Calibri"/>
                <w:b/>
                <w:bCs/>
                <w:color w:val="1F3864" w:themeColor="accent1" w:themeShade="80"/>
              </w:rPr>
              <w:t xml:space="preserve"> del </w:t>
            </w:r>
            <w:r w:rsidR="3CF078C7" w:rsidRPr="3CF078C7">
              <w:rPr>
                <w:rFonts w:ascii="Calibri" w:hAnsi="Calibri"/>
                <w:b/>
                <w:bCs/>
                <w:color w:val="1F3864" w:themeColor="accent1" w:themeShade="80"/>
              </w:rPr>
              <w:t>equipo</w:t>
            </w:r>
            <w:r w:rsidR="7988C66D" w:rsidRPr="7988C66D">
              <w:rPr>
                <w:rFonts w:ascii="Calibri" w:hAnsi="Calibri"/>
                <w:b/>
                <w:bCs/>
                <w:color w:val="1F3864" w:themeColor="accent1" w:themeShade="80"/>
              </w:rPr>
              <w:t xml:space="preserve"> de trabajo,</w:t>
            </w:r>
            <w:r w:rsidR="05FE1B7D" w:rsidRPr="05FE1B7D">
              <w:rPr>
                <w:rFonts w:ascii="Calibri" w:hAnsi="Calibri"/>
                <w:b/>
                <w:bCs/>
                <w:color w:val="1F3864" w:themeColor="accent1" w:themeShade="80"/>
              </w:rPr>
              <w:t xml:space="preserve"> pueden llegar a </w:t>
            </w:r>
            <w:r w:rsidR="101F60C7" w:rsidRPr="101F60C7">
              <w:rPr>
                <w:rFonts w:ascii="Calibri" w:hAnsi="Calibri"/>
                <w:b/>
                <w:bCs/>
                <w:color w:val="1F3864" w:themeColor="accent1" w:themeShade="80"/>
              </w:rPr>
              <w:t>tener una o</w:t>
            </w:r>
            <w:r w:rsidR="19119679" w:rsidRPr="19119679">
              <w:rPr>
                <w:rFonts w:ascii="Calibri" w:hAnsi="Calibri"/>
                <w:b/>
                <w:bCs/>
                <w:color w:val="1F3864" w:themeColor="accent1" w:themeShade="80"/>
              </w:rPr>
              <w:t xml:space="preserve"> </w:t>
            </w:r>
            <w:r w:rsidR="4D7E9753" w:rsidRPr="4D7E9753">
              <w:rPr>
                <w:rFonts w:ascii="Calibri" w:hAnsi="Calibri"/>
                <w:b/>
                <w:bCs/>
                <w:color w:val="1F3864" w:themeColor="accent1" w:themeShade="80"/>
              </w:rPr>
              <w:t>más</w:t>
            </w:r>
            <w:r w:rsidR="19119679" w:rsidRPr="19119679">
              <w:rPr>
                <w:rFonts w:ascii="Calibri" w:hAnsi="Calibri"/>
                <w:b/>
                <w:bCs/>
                <w:color w:val="1F3864" w:themeColor="accent1" w:themeShade="80"/>
              </w:rPr>
              <w:t xml:space="preserve"> tareas </w:t>
            </w:r>
            <w:r w:rsidR="64E3BEB7" w:rsidRPr="64E3BEB7">
              <w:rPr>
                <w:rFonts w:ascii="Calibri" w:hAnsi="Calibri"/>
                <w:b/>
                <w:bCs/>
                <w:color w:val="1F3864" w:themeColor="accent1" w:themeShade="80"/>
              </w:rPr>
              <w:t>o actividades dentro de esta</w:t>
            </w:r>
            <w:r w:rsidR="4D7E9753" w:rsidRPr="4D7E9753">
              <w:rPr>
                <w:rFonts w:ascii="Calibri" w:hAnsi="Calibri"/>
                <w:b/>
                <w:bCs/>
                <w:color w:val="1F3864" w:themeColor="accent1" w:themeShade="80"/>
              </w:rPr>
              <w:t>.</w:t>
            </w:r>
          </w:p>
        </w:tc>
        <w:tc>
          <w:tcPr>
            <w:tcW w:w="2551" w:type="dxa"/>
          </w:tcPr>
          <w:p w14:paraId="15881CD1" w14:textId="50E4E0CF" w:rsidR="6E9DD738" w:rsidRDefault="7A94F726" w:rsidP="6E9DD738">
            <w:pPr>
              <w:pStyle w:val="Piedepgina"/>
              <w:jc w:val="both"/>
              <w:rPr>
                <w:rFonts w:ascii="Calibri" w:hAnsi="Calibri"/>
                <w:b/>
                <w:bCs/>
                <w:color w:val="1F3864" w:themeColor="accent1" w:themeShade="80"/>
              </w:rPr>
            </w:pPr>
            <w:r w:rsidRPr="7A94F726">
              <w:rPr>
                <w:rFonts w:ascii="Calibri" w:hAnsi="Calibri"/>
                <w:b/>
                <w:bCs/>
                <w:color w:val="1F3864" w:themeColor="accent1" w:themeShade="80"/>
              </w:rPr>
              <w:t>La matriz RAC</w:t>
            </w:r>
            <w:r w:rsidR="00C74007">
              <w:rPr>
                <w:rFonts w:ascii="Calibri" w:hAnsi="Calibri"/>
                <w:b/>
                <w:bCs/>
                <w:color w:val="1F3864" w:themeColor="accent1" w:themeShade="80"/>
              </w:rPr>
              <w:t>I</w:t>
            </w:r>
            <w:r w:rsidRPr="7A94F726">
              <w:rPr>
                <w:rFonts w:ascii="Calibri" w:hAnsi="Calibri"/>
                <w:b/>
                <w:bCs/>
                <w:color w:val="1F3864" w:themeColor="accent1" w:themeShade="80"/>
              </w:rPr>
              <w:t xml:space="preserve"> </w:t>
            </w:r>
            <w:r w:rsidR="007E1EC5">
              <w:rPr>
                <w:rFonts w:ascii="Calibri" w:hAnsi="Calibri"/>
                <w:b/>
                <w:bCs/>
                <w:color w:val="1F3864" w:themeColor="accent1" w:themeShade="80"/>
              </w:rPr>
              <w:t>a</w:t>
            </w:r>
            <w:r w:rsidRPr="7A94F726">
              <w:rPr>
                <w:rFonts w:ascii="Calibri" w:hAnsi="Calibri"/>
                <w:b/>
                <w:bCs/>
                <w:color w:val="1F3864" w:themeColor="accent1" w:themeShade="80"/>
              </w:rPr>
              <w:t>clara y define los roles y responsabilidades dentro del equipo del proyecto</w:t>
            </w:r>
          </w:p>
        </w:tc>
      </w:tr>
      <w:tr w:rsidR="6E9DD738" w14:paraId="6245ED71" w14:textId="77777777" w:rsidTr="4046BBFF">
        <w:trPr>
          <w:trHeight w:val="300"/>
        </w:trPr>
        <w:tc>
          <w:tcPr>
            <w:tcW w:w="1843" w:type="dxa"/>
          </w:tcPr>
          <w:p w14:paraId="7B30D231" w14:textId="024829BA" w:rsidR="6E9DD738" w:rsidRDefault="001B5E47" w:rsidP="6E9DD738">
            <w:pPr>
              <w:pStyle w:val="Piedepgina"/>
              <w:jc w:val="center"/>
              <w:rPr>
                <w:rFonts w:ascii="Calibri" w:hAnsi="Calibri"/>
                <w:b/>
                <w:bCs/>
                <w:color w:val="1F3864" w:themeColor="accent1" w:themeShade="80"/>
              </w:rPr>
            </w:pPr>
            <w:r>
              <w:rPr>
                <w:rFonts w:ascii="Calibri" w:hAnsi="Calibri"/>
                <w:b/>
                <w:bCs/>
                <w:color w:val="1F3864" w:themeColor="accent1" w:themeShade="80"/>
              </w:rPr>
              <w:t>Finalizado</w:t>
            </w:r>
          </w:p>
        </w:tc>
        <w:tc>
          <w:tcPr>
            <w:tcW w:w="1843" w:type="dxa"/>
          </w:tcPr>
          <w:p w14:paraId="28C7C35C" w14:textId="12082283" w:rsidR="6E9DD738" w:rsidRDefault="6E9DD738" w:rsidP="00D4104B">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Minuta Kick</w:t>
            </w:r>
            <w:r w:rsidR="00724585">
              <w:rPr>
                <w:rFonts w:ascii="Calibri" w:hAnsi="Calibri"/>
                <w:b/>
                <w:bCs/>
                <w:color w:val="1F3864" w:themeColor="accent1" w:themeShade="80"/>
              </w:rPr>
              <w:t xml:space="preserve"> </w:t>
            </w:r>
            <w:r w:rsidR="00D4104B">
              <w:rPr>
                <w:rFonts w:ascii="Calibri" w:hAnsi="Calibri"/>
                <w:b/>
                <w:bCs/>
                <w:color w:val="1F3864" w:themeColor="accent1" w:themeShade="80"/>
              </w:rPr>
              <w:t>off</w:t>
            </w:r>
          </w:p>
        </w:tc>
        <w:tc>
          <w:tcPr>
            <w:tcW w:w="3825" w:type="dxa"/>
          </w:tcPr>
          <w:p w14:paraId="77D6D65E" w14:textId="1724472D" w:rsidR="6E9DD738" w:rsidRDefault="6092BC13" w:rsidP="02D397A6">
            <w:pPr>
              <w:pStyle w:val="Piedepgina"/>
              <w:jc w:val="center"/>
              <w:rPr>
                <w:rFonts w:ascii="Calibri" w:hAnsi="Calibri"/>
                <w:b/>
                <w:bCs/>
                <w:color w:val="1F3864" w:themeColor="accent1" w:themeShade="80"/>
              </w:rPr>
            </w:pPr>
            <w:r w:rsidRPr="6092BC13">
              <w:rPr>
                <w:rFonts w:ascii="Calibri" w:hAnsi="Calibri"/>
                <w:b/>
                <w:bCs/>
                <w:color w:val="1F3864" w:themeColor="accent1" w:themeShade="80"/>
              </w:rPr>
              <w:t>Es un documento</w:t>
            </w:r>
            <w:r w:rsidR="730CB887" w:rsidRPr="730CB887">
              <w:rPr>
                <w:rFonts w:ascii="Calibri" w:hAnsi="Calibri"/>
                <w:b/>
                <w:bCs/>
                <w:color w:val="1F3864" w:themeColor="accent1" w:themeShade="80"/>
              </w:rPr>
              <w:t xml:space="preserve"> que resume </w:t>
            </w:r>
            <w:r w:rsidR="1F7E4F12" w:rsidRPr="1F7E4F12">
              <w:rPr>
                <w:rFonts w:ascii="Calibri" w:hAnsi="Calibri"/>
                <w:b/>
                <w:bCs/>
                <w:color w:val="1F3864" w:themeColor="accent1" w:themeShade="80"/>
              </w:rPr>
              <w:t xml:space="preserve">todo lo discutido </w:t>
            </w:r>
            <w:r w:rsidR="65CCA597" w:rsidRPr="65CCA597">
              <w:rPr>
                <w:rFonts w:ascii="Calibri" w:hAnsi="Calibri"/>
                <w:b/>
                <w:bCs/>
                <w:color w:val="1F3864" w:themeColor="accent1" w:themeShade="80"/>
              </w:rPr>
              <w:t xml:space="preserve">y </w:t>
            </w:r>
            <w:r w:rsidR="741EC75C" w:rsidRPr="741EC75C">
              <w:rPr>
                <w:rFonts w:ascii="Calibri" w:hAnsi="Calibri"/>
                <w:b/>
                <w:bCs/>
                <w:color w:val="1F3864" w:themeColor="accent1" w:themeShade="80"/>
              </w:rPr>
              <w:t xml:space="preserve">acordado durante la </w:t>
            </w:r>
            <w:r w:rsidR="48A5BF6C" w:rsidRPr="48A5BF6C">
              <w:rPr>
                <w:rFonts w:ascii="Calibri" w:hAnsi="Calibri"/>
                <w:b/>
                <w:bCs/>
                <w:color w:val="1F3864" w:themeColor="accent1" w:themeShade="80"/>
              </w:rPr>
              <w:t xml:space="preserve">primera </w:t>
            </w:r>
            <w:r w:rsidR="1BA9F07E" w:rsidRPr="1BA9F07E">
              <w:rPr>
                <w:rFonts w:ascii="Calibri" w:hAnsi="Calibri"/>
                <w:b/>
                <w:bCs/>
                <w:color w:val="1F3864" w:themeColor="accent1" w:themeShade="80"/>
              </w:rPr>
              <w:t>reunión</w:t>
            </w:r>
            <w:r w:rsidR="48A5BF6C" w:rsidRPr="48A5BF6C">
              <w:rPr>
                <w:rFonts w:ascii="Calibri" w:hAnsi="Calibri"/>
                <w:b/>
                <w:bCs/>
                <w:color w:val="1F3864" w:themeColor="accent1" w:themeShade="80"/>
              </w:rPr>
              <w:t xml:space="preserve"> </w:t>
            </w:r>
            <w:r w:rsidR="79316F1B" w:rsidRPr="79316F1B">
              <w:rPr>
                <w:rFonts w:ascii="Calibri" w:hAnsi="Calibri"/>
                <w:b/>
                <w:bCs/>
                <w:color w:val="1F3864" w:themeColor="accent1" w:themeShade="80"/>
              </w:rPr>
              <w:t>del proyecto</w:t>
            </w:r>
            <w:r w:rsidR="7BFD57E3" w:rsidRPr="7BFD57E3">
              <w:rPr>
                <w:rFonts w:ascii="Calibri" w:hAnsi="Calibri"/>
                <w:b/>
                <w:bCs/>
                <w:color w:val="1F3864" w:themeColor="accent1" w:themeShade="80"/>
              </w:rPr>
              <w:t>.</w:t>
            </w:r>
          </w:p>
        </w:tc>
        <w:tc>
          <w:tcPr>
            <w:tcW w:w="2551" w:type="dxa"/>
          </w:tcPr>
          <w:p w14:paraId="7F93E772" w14:textId="1CDAD333" w:rsidR="6E9DD738" w:rsidRDefault="32DA0406" w:rsidP="6E9DD738">
            <w:pPr>
              <w:pStyle w:val="Piedepgina"/>
              <w:jc w:val="both"/>
              <w:rPr>
                <w:rFonts w:ascii="Calibri" w:hAnsi="Calibri"/>
                <w:b/>
                <w:bCs/>
                <w:color w:val="1F3864" w:themeColor="accent1" w:themeShade="80"/>
              </w:rPr>
            </w:pPr>
            <w:r w:rsidRPr="32DA0406">
              <w:rPr>
                <w:rFonts w:ascii="Calibri" w:hAnsi="Calibri"/>
                <w:b/>
                <w:bCs/>
                <w:color w:val="1F3864" w:themeColor="accent1" w:themeShade="80"/>
              </w:rPr>
              <w:t>Documenta los acuerdos y decisiones tomadas en la reunión de inicio de proyecto</w:t>
            </w:r>
          </w:p>
        </w:tc>
      </w:tr>
      <w:tr w:rsidR="6E9DD738" w14:paraId="187DD473" w14:textId="77777777" w:rsidTr="4046BBFF">
        <w:trPr>
          <w:trHeight w:val="300"/>
        </w:trPr>
        <w:tc>
          <w:tcPr>
            <w:tcW w:w="1843" w:type="dxa"/>
          </w:tcPr>
          <w:p w14:paraId="67B3BB31" w14:textId="1071408D" w:rsidR="6E9DD738" w:rsidRDefault="6E9DD738" w:rsidP="6E9DD738">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Avance</w:t>
            </w:r>
          </w:p>
        </w:tc>
        <w:tc>
          <w:tcPr>
            <w:tcW w:w="1843" w:type="dxa"/>
          </w:tcPr>
          <w:p w14:paraId="35D805B6" w14:textId="5D20C3D2" w:rsidR="6E9DD738" w:rsidRDefault="6E9DD738" w:rsidP="00D4104B">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Diagrama de flujo</w:t>
            </w:r>
          </w:p>
        </w:tc>
        <w:tc>
          <w:tcPr>
            <w:tcW w:w="3825" w:type="dxa"/>
          </w:tcPr>
          <w:p w14:paraId="396EC6CB" w14:textId="2260E638" w:rsidR="6E9DD738" w:rsidRDefault="649C1A94" w:rsidP="7F0FFF2F">
            <w:pPr>
              <w:pStyle w:val="Piedepgina"/>
              <w:jc w:val="center"/>
              <w:rPr>
                <w:rFonts w:ascii="Calibri" w:hAnsi="Calibri"/>
                <w:b/>
                <w:bCs/>
                <w:color w:val="1F3864" w:themeColor="accent1" w:themeShade="80"/>
              </w:rPr>
            </w:pPr>
            <w:r w:rsidRPr="649C1A94">
              <w:rPr>
                <w:rFonts w:ascii="Calibri" w:hAnsi="Calibri"/>
                <w:b/>
                <w:bCs/>
                <w:color w:val="1F3864" w:themeColor="accent1" w:themeShade="80"/>
              </w:rPr>
              <w:t xml:space="preserve">Es una </w:t>
            </w:r>
            <w:r w:rsidR="5A26E3EB" w:rsidRPr="5A26E3EB">
              <w:rPr>
                <w:rFonts w:ascii="Calibri" w:hAnsi="Calibri"/>
                <w:b/>
                <w:bCs/>
                <w:color w:val="1F3864" w:themeColor="accent1" w:themeShade="80"/>
              </w:rPr>
              <w:t>representación gráfica</w:t>
            </w:r>
            <w:r w:rsidRPr="649C1A94">
              <w:rPr>
                <w:rFonts w:ascii="Calibri" w:hAnsi="Calibri"/>
                <w:b/>
                <w:bCs/>
                <w:color w:val="1F3864" w:themeColor="accent1" w:themeShade="80"/>
              </w:rPr>
              <w:t xml:space="preserve"> </w:t>
            </w:r>
            <w:r w:rsidR="4D8D8C30" w:rsidRPr="4D8D8C30">
              <w:rPr>
                <w:rFonts w:ascii="Calibri" w:hAnsi="Calibri"/>
                <w:b/>
                <w:bCs/>
                <w:color w:val="1F3864" w:themeColor="accent1" w:themeShade="80"/>
              </w:rPr>
              <w:t xml:space="preserve">de un </w:t>
            </w:r>
            <w:r w:rsidR="5A26E3EB" w:rsidRPr="5A26E3EB">
              <w:rPr>
                <w:rFonts w:ascii="Calibri" w:hAnsi="Calibri"/>
                <w:b/>
                <w:bCs/>
                <w:color w:val="1F3864" w:themeColor="accent1" w:themeShade="80"/>
              </w:rPr>
              <w:t>proceso</w:t>
            </w:r>
            <w:r w:rsidR="4D8D8C30" w:rsidRPr="4D8D8C30">
              <w:rPr>
                <w:rFonts w:ascii="Calibri" w:hAnsi="Calibri"/>
                <w:b/>
                <w:bCs/>
                <w:color w:val="1F3864" w:themeColor="accent1" w:themeShade="80"/>
              </w:rPr>
              <w:t xml:space="preserve"> </w:t>
            </w:r>
            <w:r w:rsidR="4557DBB2" w:rsidRPr="4557DBB2">
              <w:rPr>
                <w:rFonts w:ascii="Calibri" w:hAnsi="Calibri"/>
                <w:b/>
                <w:bCs/>
                <w:color w:val="1F3864" w:themeColor="accent1" w:themeShade="80"/>
              </w:rPr>
              <w:t xml:space="preserve">o sistema </w:t>
            </w:r>
            <w:r w:rsidR="38B34A69" w:rsidRPr="38B34A69">
              <w:rPr>
                <w:rFonts w:ascii="Calibri" w:hAnsi="Calibri"/>
                <w:b/>
                <w:bCs/>
                <w:color w:val="1F3864" w:themeColor="accent1" w:themeShade="80"/>
              </w:rPr>
              <w:t xml:space="preserve">en la cual </w:t>
            </w:r>
            <w:r w:rsidR="31E8465E" w:rsidRPr="31E8465E">
              <w:rPr>
                <w:rFonts w:ascii="Calibri" w:hAnsi="Calibri"/>
                <w:b/>
                <w:bCs/>
                <w:color w:val="1F3864" w:themeColor="accent1" w:themeShade="80"/>
              </w:rPr>
              <w:t xml:space="preserve">utilizan distintos </w:t>
            </w:r>
            <w:r w:rsidR="5A26E3EB" w:rsidRPr="5A26E3EB">
              <w:rPr>
                <w:rFonts w:ascii="Calibri" w:hAnsi="Calibri"/>
                <w:b/>
                <w:bCs/>
                <w:color w:val="1F3864" w:themeColor="accent1" w:themeShade="80"/>
              </w:rPr>
              <w:t>símbolos</w:t>
            </w:r>
            <w:r w:rsidR="23BA0A2B" w:rsidRPr="23BA0A2B">
              <w:rPr>
                <w:rFonts w:ascii="Calibri" w:hAnsi="Calibri"/>
                <w:b/>
                <w:bCs/>
                <w:color w:val="1F3864" w:themeColor="accent1" w:themeShade="80"/>
              </w:rPr>
              <w:t xml:space="preserve"> para </w:t>
            </w:r>
            <w:r w:rsidR="26CC8A20" w:rsidRPr="26CC8A20">
              <w:rPr>
                <w:rFonts w:ascii="Calibri" w:hAnsi="Calibri"/>
                <w:b/>
                <w:bCs/>
                <w:color w:val="1F3864" w:themeColor="accent1" w:themeShade="80"/>
              </w:rPr>
              <w:t>mostrar las etapas</w:t>
            </w:r>
            <w:r w:rsidR="6FDA7601" w:rsidRPr="6FDA7601">
              <w:rPr>
                <w:rFonts w:ascii="Calibri" w:hAnsi="Calibri"/>
                <w:b/>
                <w:bCs/>
                <w:color w:val="1F3864" w:themeColor="accent1" w:themeShade="80"/>
              </w:rPr>
              <w:t xml:space="preserve">, </w:t>
            </w:r>
            <w:r w:rsidR="7693847E" w:rsidRPr="7693847E">
              <w:rPr>
                <w:rFonts w:ascii="Calibri" w:hAnsi="Calibri"/>
                <w:b/>
                <w:bCs/>
                <w:color w:val="1F3864" w:themeColor="accent1" w:themeShade="80"/>
              </w:rPr>
              <w:t>decisiones</w:t>
            </w:r>
            <w:r w:rsidR="6FDA7601" w:rsidRPr="6FDA7601">
              <w:rPr>
                <w:rFonts w:ascii="Calibri" w:hAnsi="Calibri"/>
                <w:b/>
                <w:bCs/>
                <w:color w:val="1F3864" w:themeColor="accent1" w:themeShade="80"/>
              </w:rPr>
              <w:t xml:space="preserve"> y</w:t>
            </w:r>
            <w:r w:rsidR="1C0C08D6" w:rsidRPr="1C0C08D6">
              <w:rPr>
                <w:rFonts w:ascii="Calibri" w:hAnsi="Calibri"/>
                <w:b/>
                <w:bCs/>
                <w:color w:val="1F3864" w:themeColor="accent1" w:themeShade="80"/>
              </w:rPr>
              <w:t xml:space="preserve"> flujos </w:t>
            </w:r>
            <w:r w:rsidR="5A26E3EB" w:rsidRPr="5A26E3EB">
              <w:rPr>
                <w:rFonts w:ascii="Calibri" w:hAnsi="Calibri"/>
                <w:b/>
                <w:bCs/>
                <w:color w:val="1F3864" w:themeColor="accent1" w:themeShade="80"/>
              </w:rPr>
              <w:t>de trabajo</w:t>
            </w:r>
            <w:r w:rsidR="028D772A" w:rsidRPr="028D772A">
              <w:rPr>
                <w:rFonts w:ascii="Calibri" w:hAnsi="Calibri"/>
                <w:b/>
                <w:bCs/>
                <w:color w:val="1F3864" w:themeColor="accent1" w:themeShade="80"/>
              </w:rPr>
              <w:t>.</w:t>
            </w:r>
          </w:p>
        </w:tc>
        <w:tc>
          <w:tcPr>
            <w:tcW w:w="2551" w:type="dxa"/>
          </w:tcPr>
          <w:p w14:paraId="2A2FA819" w14:textId="4D210DD6" w:rsidR="6E9DD738" w:rsidRDefault="5D714F21" w:rsidP="6E9DD738">
            <w:pPr>
              <w:pStyle w:val="Piedepgina"/>
              <w:jc w:val="both"/>
              <w:rPr>
                <w:rFonts w:ascii="Calibri" w:hAnsi="Calibri"/>
                <w:b/>
                <w:bCs/>
                <w:color w:val="1F3864" w:themeColor="accent1" w:themeShade="80"/>
              </w:rPr>
            </w:pPr>
            <w:r w:rsidRPr="5D714F21">
              <w:rPr>
                <w:rFonts w:ascii="Calibri" w:hAnsi="Calibri"/>
                <w:b/>
                <w:bCs/>
                <w:color w:val="1F3864" w:themeColor="accent1" w:themeShade="80"/>
              </w:rPr>
              <w:t xml:space="preserve">Nos ayuda a </w:t>
            </w:r>
            <w:r w:rsidR="21515FE9" w:rsidRPr="21515FE9">
              <w:rPr>
                <w:rFonts w:ascii="Calibri" w:hAnsi="Calibri"/>
                <w:b/>
                <w:bCs/>
                <w:color w:val="1F3864" w:themeColor="accent1" w:themeShade="80"/>
              </w:rPr>
              <w:t xml:space="preserve">ilustrar </w:t>
            </w:r>
            <w:r w:rsidR="5A9329C5" w:rsidRPr="5A9329C5">
              <w:rPr>
                <w:rFonts w:ascii="Calibri" w:hAnsi="Calibri"/>
                <w:b/>
                <w:bCs/>
                <w:color w:val="1F3864" w:themeColor="accent1" w:themeShade="80"/>
              </w:rPr>
              <w:t xml:space="preserve">los procesos </w:t>
            </w:r>
            <w:r w:rsidR="73057C15" w:rsidRPr="73057C15">
              <w:rPr>
                <w:rFonts w:ascii="Calibri" w:hAnsi="Calibri"/>
                <w:b/>
                <w:bCs/>
                <w:color w:val="1F3864" w:themeColor="accent1" w:themeShade="80"/>
              </w:rPr>
              <w:t>dentro del proyecto</w:t>
            </w:r>
            <w:r w:rsidR="4EB83763" w:rsidRPr="4EB83763">
              <w:rPr>
                <w:rFonts w:ascii="Calibri" w:hAnsi="Calibri"/>
                <w:b/>
                <w:bCs/>
                <w:color w:val="1F3864" w:themeColor="accent1" w:themeShade="80"/>
              </w:rPr>
              <w:t xml:space="preserve"> </w:t>
            </w:r>
            <w:r w:rsidR="0A4922AA" w:rsidRPr="0A4922AA">
              <w:rPr>
                <w:rFonts w:ascii="Calibri" w:hAnsi="Calibri"/>
                <w:b/>
                <w:bCs/>
                <w:color w:val="1F3864" w:themeColor="accent1" w:themeShade="80"/>
              </w:rPr>
              <w:t xml:space="preserve">aclarando </w:t>
            </w:r>
            <w:r w:rsidR="7A0F8C6C" w:rsidRPr="7A0F8C6C">
              <w:rPr>
                <w:rFonts w:ascii="Calibri" w:hAnsi="Calibri"/>
                <w:b/>
                <w:bCs/>
                <w:color w:val="1F3864" w:themeColor="accent1" w:themeShade="80"/>
              </w:rPr>
              <w:t>los distintos procesos de cada uno</w:t>
            </w:r>
          </w:p>
        </w:tc>
      </w:tr>
      <w:tr w:rsidR="6E9DD738" w14:paraId="08B6821C" w14:textId="77777777" w:rsidTr="4046BBFF">
        <w:trPr>
          <w:trHeight w:val="300"/>
        </w:trPr>
        <w:tc>
          <w:tcPr>
            <w:tcW w:w="1843" w:type="dxa"/>
          </w:tcPr>
          <w:p w14:paraId="67CB2C4E" w14:textId="502B3B45" w:rsidR="6E9DD738" w:rsidRDefault="6E9DD738" w:rsidP="6E9DD738">
            <w:pPr>
              <w:pStyle w:val="Piedepgina"/>
              <w:jc w:val="center"/>
              <w:rPr>
                <w:rFonts w:ascii="Calibri" w:hAnsi="Calibri"/>
                <w:b/>
                <w:bCs/>
                <w:color w:val="1F3864" w:themeColor="accent1" w:themeShade="80"/>
              </w:rPr>
            </w:pPr>
            <w:r w:rsidRPr="6E9DD738">
              <w:rPr>
                <w:rFonts w:ascii="Calibri" w:hAnsi="Calibri"/>
                <w:b/>
                <w:bCs/>
                <w:color w:val="1F3864" w:themeColor="accent1" w:themeShade="80"/>
              </w:rPr>
              <w:t>Avance</w:t>
            </w:r>
          </w:p>
        </w:tc>
        <w:tc>
          <w:tcPr>
            <w:tcW w:w="1843" w:type="dxa"/>
          </w:tcPr>
          <w:p w14:paraId="257C4797" w14:textId="47A0DF1D" w:rsidR="6E9DD738" w:rsidRDefault="00D4104B" w:rsidP="00D4104B">
            <w:pPr>
              <w:pStyle w:val="Piedepgina"/>
              <w:jc w:val="center"/>
              <w:rPr>
                <w:rFonts w:ascii="Calibri" w:hAnsi="Calibri"/>
                <w:b/>
                <w:bCs/>
                <w:color w:val="1F3864" w:themeColor="accent1" w:themeShade="80"/>
              </w:rPr>
            </w:pPr>
            <w:r>
              <w:rPr>
                <w:rFonts w:ascii="Calibri" w:hAnsi="Calibri"/>
                <w:b/>
                <w:bCs/>
                <w:color w:val="1F3864" w:themeColor="accent1" w:themeShade="80"/>
              </w:rPr>
              <w:t>Plantilla de requerimientos</w:t>
            </w:r>
          </w:p>
        </w:tc>
        <w:tc>
          <w:tcPr>
            <w:tcW w:w="3825" w:type="dxa"/>
          </w:tcPr>
          <w:p w14:paraId="2059DA22" w14:textId="66212626" w:rsidR="6E9DD738" w:rsidRDefault="0BD066E2" w:rsidP="02D397A6">
            <w:pPr>
              <w:pStyle w:val="Piedepgina"/>
              <w:jc w:val="center"/>
              <w:rPr>
                <w:rFonts w:ascii="Calibri" w:hAnsi="Calibri"/>
                <w:b/>
                <w:bCs/>
                <w:color w:val="1F3864" w:themeColor="accent1" w:themeShade="80"/>
              </w:rPr>
            </w:pPr>
            <w:r w:rsidRPr="0BD066E2">
              <w:rPr>
                <w:rFonts w:ascii="Calibri" w:hAnsi="Calibri"/>
                <w:b/>
                <w:bCs/>
                <w:color w:val="1F3864" w:themeColor="accent1" w:themeShade="80"/>
              </w:rPr>
              <w:t>documento que especifica</w:t>
            </w:r>
            <w:r w:rsidR="007561FA">
              <w:rPr>
                <w:rFonts w:ascii="Calibri" w:hAnsi="Calibri"/>
                <w:b/>
                <w:bCs/>
                <w:color w:val="1F3864" w:themeColor="accent1" w:themeShade="80"/>
              </w:rPr>
              <w:t xml:space="preserve"> </w:t>
            </w:r>
            <w:r w:rsidRPr="0BD066E2">
              <w:rPr>
                <w:rFonts w:ascii="Calibri" w:hAnsi="Calibri"/>
                <w:b/>
                <w:bCs/>
                <w:color w:val="1F3864" w:themeColor="accent1" w:themeShade="80"/>
              </w:rPr>
              <w:t xml:space="preserve">de manera clara y estructurada lo que se necesita de un proyecto, sistema o </w:t>
            </w:r>
            <w:r w:rsidR="3731493E" w:rsidRPr="3731493E">
              <w:rPr>
                <w:rFonts w:ascii="Calibri" w:hAnsi="Calibri"/>
                <w:b/>
                <w:bCs/>
                <w:color w:val="1F3864" w:themeColor="accent1" w:themeShade="80"/>
              </w:rPr>
              <w:t>producto</w:t>
            </w:r>
            <w:r w:rsidR="057F7D84" w:rsidRPr="057F7D84">
              <w:rPr>
                <w:rFonts w:ascii="Calibri" w:hAnsi="Calibri"/>
                <w:b/>
                <w:bCs/>
                <w:color w:val="1F3864" w:themeColor="accent1" w:themeShade="80"/>
              </w:rPr>
              <w:t>.</w:t>
            </w:r>
          </w:p>
        </w:tc>
        <w:tc>
          <w:tcPr>
            <w:tcW w:w="2551" w:type="dxa"/>
          </w:tcPr>
          <w:p w14:paraId="7AB77656" w14:textId="04590F4D" w:rsidR="6E9DD738" w:rsidRDefault="00416CE9" w:rsidP="6E9DD738">
            <w:pPr>
              <w:pStyle w:val="Piedepgina"/>
              <w:jc w:val="both"/>
              <w:rPr>
                <w:rFonts w:ascii="Calibri" w:hAnsi="Calibri"/>
                <w:b/>
                <w:bCs/>
                <w:color w:val="1F3864" w:themeColor="accent1" w:themeShade="80"/>
              </w:rPr>
            </w:pPr>
            <w:r>
              <w:rPr>
                <w:rFonts w:ascii="Calibri" w:hAnsi="Calibri"/>
                <w:b/>
                <w:bCs/>
                <w:color w:val="1F3864" w:themeColor="accent1" w:themeShade="80"/>
              </w:rPr>
              <w:t>Definir los objetivo</w:t>
            </w:r>
            <w:r w:rsidR="00041A4B">
              <w:rPr>
                <w:rFonts w:ascii="Calibri" w:hAnsi="Calibri"/>
                <w:b/>
                <w:bCs/>
                <w:color w:val="1F3864" w:themeColor="accent1" w:themeShade="80"/>
              </w:rPr>
              <w:t>s y metras del proyect</w:t>
            </w:r>
            <w:r w:rsidR="00453BE7">
              <w:rPr>
                <w:rFonts w:ascii="Calibri" w:hAnsi="Calibri"/>
                <w:b/>
                <w:bCs/>
                <w:color w:val="1F3864" w:themeColor="accent1" w:themeShade="80"/>
              </w:rPr>
              <w:t>o, asegurando que estén alineados con la misión general.</w:t>
            </w:r>
          </w:p>
        </w:tc>
      </w:tr>
      <w:tr w:rsidR="6E9DD738" w14:paraId="189AF543" w14:textId="77777777" w:rsidTr="4046BBFF">
        <w:trPr>
          <w:trHeight w:val="300"/>
        </w:trPr>
        <w:tc>
          <w:tcPr>
            <w:tcW w:w="1843" w:type="dxa"/>
          </w:tcPr>
          <w:p w14:paraId="68133D98" w14:textId="7619E19A" w:rsidR="6E9DD738" w:rsidRDefault="19FCDFDE" w:rsidP="6E9DD738">
            <w:pPr>
              <w:pStyle w:val="Piedepgina"/>
              <w:jc w:val="center"/>
              <w:rPr>
                <w:rFonts w:ascii="Calibri" w:hAnsi="Calibri"/>
                <w:b/>
                <w:bCs/>
                <w:color w:val="1F3864" w:themeColor="accent1" w:themeShade="80"/>
              </w:rPr>
            </w:pPr>
            <w:r w:rsidRPr="19FCDFDE">
              <w:rPr>
                <w:rFonts w:ascii="Calibri" w:hAnsi="Calibri"/>
                <w:b/>
                <w:bCs/>
                <w:color w:val="1F3864" w:themeColor="accent1" w:themeShade="80"/>
              </w:rPr>
              <w:lastRenderedPageBreak/>
              <w:t>Avance</w:t>
            </w:r>
          </w:p>
        </w:tc>
        <w:tc>
          <w:tcPr>
            <w:tcW w:w="1843" w:type="dxa"/>
          </w:tcPr>
          <w:p w14:paraId="5BD8ADFA" w14:textId="324CCD34" w:rsidR="6E9DD738" w:rsidRDefault="6507F792" w:rsidP="00D4104B">
            <w:pPr>
              <w:pStyle w:val="Piedepgina"/>
              <w:jc w:val="center"/>
              <w:rPr>
                <w:rFonts w:ascii="Calibri" w:hAnsi="Calibri"/>
                <w:b/>
                <w:bCs/>
                <w:color w:val="1F3864" w:themeColor="accent1" w:themeShade="80"/>
              </w:rPr>
            </w:pPr>
            <w:r w:rsidRPr="6507F792">
              <w:rPr>
                <w:rFonts w:ascii="Calibri" w:hAnsi="Calibri"/>
                <w:b/>
                <w:bCs/>
                <w:color w:val="1F3864" w:themeColor="accent1" w:themeShade="80"/>
              </w:rPr>
              <w:t>Sprint</w:t>
            </w:r>
            <w:r w:rsidR="0F234CAE" w:rsidRPr="0F234CAE">
              <w:rPr>
                <w:rFonts w:ascii="Calibri" w:hAnsi="Calibri"/>
                <w:b/>
                <w:bCs/>
                <w:color w:val="1F3864" w:themeColor="accent1" w:themeShade="80"/>
              </w:rPr>
              <w:t xml:space="preserve"> planning</w:t>
            </w:r>
          </w:p>
        </w:tc>
        <w:tc>
          <w:tcPr>
            <w:tcW w:w="3825" w:type="dxa"/>
          </w:tcPr>
          <w:p w14:paraId="3DF806D4" w14:textId="65936932" w:rsidR="6E9DD738" w:rsidRDefault="007561FA" w:rsidP="02D397A6">
            <w:pPr>
              <w:pStyle w:val="Piedepgina"/>
              <w:jc w:val="center"/>
              <w:rPr>
                <w:rFonts w:ascii="Calibri" w:hAnsi="Calibri"/>
                <w:b/>
                <w:bCs/>
                <w:color w:val="1F3864" w:themeColor="accent1" w:themeShade="80"/>
              </w:rPr>
            </w:pPr>
            <w:r>
              <w:rPr>
                <w:rFonts w:ascii="Calibri" w:hAnsi="Calibri"/>
                <w:b/>
                <w:bCs/>
                <w:color w:val="1F3864" w:themeColor="accent1" w:themeShade="80"/>
              </w:rPr>
              <w:t>Documentación inicial de</w:t>
            </w:r>
            <w:r w:rsidR="3AF7FBE3" w:rsidRPr="3AF7FBE3">
              <w:rPr>
                <w:rFonts w:ascii="Calibri" w:hAnsi="Calibri"/>
                <w:b/>
                <w:bCs/>
                <w:color w:val="1F3864" w:themeColor="accent1" w:themeShade="80"/>
              </w:rPr>
              <w:t xml:space="preserve"> cada sprint que define que se realizará y como</w:t>
            </w:r>
          </w:p>
        </w:tc>
        <w:tc>
          <w:tcPr>
            <w:tcW w:w="2551" w:type="dxa"/>
          </w:tcPr>
          <w:p w14:paraId="3C084D20" w14:textId="2324F034" w:rsidR="6E9DD738" w:rsidRDefault="06B1B907" w:rsidP="6E9DD738">
            <w:pPr>
              <w:pStyle w:val="Piedepgina"/>
              <w:jc w:val="both"/>
              <w:rPr>
                <w:rFonts w:ascii="Calibri" w:hAnsi="Calibri"/>
                <w:b/>
                <w:bCs/>
                <w:color w:val="1F3864" w:themeColor="accent1" w:themeShade="80"/>
              </w:rPr>
            </w:pPr>
            <w:r w:rsidRPr="06B1B907">
              <w:rPr>
                <w:rFonts w:ascii="Calibri" w:hAnsi="Calibri"/>
                <w:b/>
                <w:bCs/>
                <w:color w:val="1F3864" w:themeColor="accent1" w:themeShade="80"/>
              </w:rPr>
              <w:t>Sprint Planning nos ayuda a Definir que se va a entregar y como se va a lograr en un sprint.</w:t>
            </w:r>
          </w:p>
        </w:tc>
      </w:tr>
      <w:tr w:rsidR="666AB2DA" w14:paraId="0AB63DEB" w14:textId="77777777" w:rsidTr="4046BBFF">
        <w:trPr>
          <w:trHeight w:val="300"/>
        </w:trPr>
        <w:tc>
          <w:tcPr>
            <w:tcW w:w="1843" w:type="dxa"/>
          </w:tcPr>
          <w:p w14:paraId="53CA6DCF" w14:textId="58031178" w:rsidR="666AB2DA" w:rsidRDefault="2E3658A9" w:rsidP="666AB2DA">
            <w:pPr>
              <w:pStyle w:val="Piedepgina"/>
              <w:jc w:val="center"/>
              <w:rPr>
                <w:rFonts w:ascii="Calibri" w:hAnsi="Calibri"/>
                <w:b/>
                <w:bCs/>
                <w:color w:val="1F3864" w:themeColor="accent1" w:themeShade="80"/>
              </w:rPr>
            </w:pPr>
            <w:r w:rsidRPr="2E3658A9">
              <w:rPr>
                <w:rFonts w:ascii="Calibri" w:hAnsi="Calibri"/>
                <w:b/>
                <w:bCs/>
                <w:color w:val="1F3864" w:themeColor="accent1" w:themeShade="80"/>
              </w:rPr>
              <w:t>Avance</w:t>
            </w:r>
          </w:p>
        </w:tc>
        <w:tc>
          <w:tcPr>
            <w:tcW w:w="1843" w:type="dxa"/>
          </w:tcPr>
          <w:p w14:paraId="01FC5407" w14:textId="1E11B10E" w:rsidR="666AB2DA" w:rsidRDefault="54092956" w:rsidP="66CD5A81">
            <w:pPr>
              <w:pStyle w:val="Piedepgina"/>
              <w:jc w:val="center"/>
              <w:rPr>
                <w:rFonts w:ascii="Calibri" w:hAnsi="Calibri"/>
                <w:b/>
                <w:bCs/>
                <w:color w:val="1F3864" w:themeColor="accent1" w:themeShade="80"/>
              </w:rPr>
            </w:pPr>
            <w:r w:rsidRPr="54092956">
              <w:rPr>
                <w:rFonts w:ascii="Calibri" w:hAnsi="Calibri"/>
                <w:b/>
                <w:bCs/>
                <w:color w:val="1F3864" w:themeColor="accent1" w:themeShade="80"/>
              </w:rPr>
              <w:t>Sprint review</w:t>
            </w:r>
          </w:p>
        </w:tc>
        <w:tc>
          <w:tcPr>
            <w:tcW w:w="3825" w:type="dxa"/>
          </w:tcPr>
          <w:p w14:paraId="50E83B18" w14:textId="2A3822A6" w:rsidR="666AB2DA" w:rsidRDefault="007561FA" w:rsidP="02D397A6">
            <w:pPr>
              <w:pStyle w:val="Piedepgina"/>
              <w:jc w:val="center"/>
              <w:rPr>
                <w:rFonts w:ascii="Calibri" w:hAnsi="Calibri"/>
                <w:b/>
                <w:bCs/>
                <w:color w:val="1F3864" w:themeColor="accent1" w:themeShade="80"/>
              </w:rPr>
            </w:pPr>
            <w:r>
              <w:rPr>
                <w:rFonts w:ascii="Calibri" w:hAnsi="Calibri"/>
                <w:b/>
                <w:bCs/>
                <w:color w:val="1F3864" w:themeColor="accent1" w:themeShade="80"/>
              </w:rPr>
              <w:t>Se documenta la inspección del</w:t>
            </w:r>
            <w:r w:rsidR="0ABCC36C" w:rsidRPr="0ABCC36C">
              <w:rPr>
                <w:rFonts w:ascii="Calibri" w:hAnsi="Calibri"/>
                <w:b/>
                <w:bCs/>
                <w:color w:val="1F3864" w:themeColor="accent1" w:themeShade="80"/>
              </w:rPr>
              <w:t xml:space="preserve"> resultado</w:t>
            </w:r>
            <w:r w:rsidR="3D30C3EF" w:rsidRPr="3D30C3EF">
              <w:rPr>
                <w:rFonts w:ascii="Calibri" w:hAnsi="Calibri"/>
                <w:b/>
                <w:bCs/>
                <w:color w:val="1F3864" w:themeColor="accent1" w:themeShade="80"/>
              </w:rPr>
              <w:t xml:space="preserve"> de</w:t>
            </w:r>
            <w:r>
              <w:rPr>
                <w:rFonts w:ascii="Calibri" w:hAnsi="Calibri"/>
                <w:b/>
                <w:bCs/>
                <w:color w:val="1F3864" w:themeColor="accent1" w:themeShade="80"/>
              </w:rPr>
              <w:t>l</w:t>
            </w:r>
            <w:r w:rsidR="3D30C3EF" w:rsidRPr="3D30C3EF">
              <w:rPr>
                <w:rFonts w:ascii="Calibri" w:hAnsi="Calibri"/>
                <w:b/>
                <w:bCs/>
                <w:color w:val="1F3864" w:themeColor="accent1" w:themeShade="80"/>
              </w:rPr>
              <w:t xml:space="preserve"> sprint y determina</w:t>
            </w:r>
            <w:r w:rsidR="20C40FBA" w:rsidRPr="20C40FBA">
              <w:rPr>
                <w:rFonts w:ascii="Calibri" w:hAnsi="Calibri"/>
                <w:b/>
                <w:bCs/>
                <w:color w:val="1F3864" w:themeColor="accent1" w:themeShade="80"/>
              </w:rPr>
              <w:t xml:space="preserve"> las futura </w:t>
            </w:r>
            <w:r w:rsidR="363A652B" w:rsidRPr="363A652B">
              <w:rPr>
                <w:rFonts w:ascii="Calibri" w:hAnsi="Calibri"/>
                <w:b/>
                <w:bCs/>
                <w:color w:val="1F3864" w:themeColor="accent1" w:themeShade="80"/>
              </w:rPr>
              <w:t>adaptaciones</w:t>
            </w:r>
            <w:r w:rsidR="4D9E03B3" w:rsidRPr="4D9E03B3">
              <w:rPr>
                <w:rFonts w:ascii="Calibri" w:hAnsi="Calibri"/>
                <w:b/>
                <w:bCs/>
                <w:color w:val="1F3864" w:themeColor="accent1" w:themeShade="80"/>
              </w:rPr>
              <w:t>.</w:t>
            </w:r>
          </w:p>
        </w:tc>
        <w:tc>
          <w:tcPr>
            <w:tcW w:w="2551" w:type="dxa"/>
          </w:tcPr>
          <w:p w14:paraId="7DE46BA2" w14:textId="1AFE0ADE" w:rsidR="666AB2DA" w:rsidRDefault="00C74007" w:rsidP="666AB2DA">
            <w:pPr>
              <w:pStyle w:val="Piedepgina"/>
              <w:jc w:val="both"/>
              <w:rPr>
                <w:rFonts w:ascii="Calibri" w:hAnsi="Calibri"/>
                <w:b/>
                <w:bCs/>
                <w:color w:val="1F3864" w:themeColor="accent1" w:themeShade="80"/>
              </w:rPr>
            </w:pPr>
            <w:r w:rsidRPr="6006AB0A">
              <w:rPr>
                <w:rFonts w:ascii="Calibri" w:hAnsi="Calibri"/>
                <w:b/>
                <w:bCs/>
                <w:color w:val="1F3864" w:themeColor="accent1" w:themeShade="80"/>
              </w:rPr>
              <w:t>Evalúa</w:t>
            </w:r>
            <w:r w:rsidR="6006AB0A" w:rsidRPr="6006AB0A">
              <w:rPr>
                <w:rFonts w:ascii="Calibri" w:hAnsi="Calibri"/>
                <w:b/>
                <w:bCs/>
                <w:color w:val="1F3864" w:themeColor="accent1" w:themeShade="80"/>
              </w:rPr>
              <w:t xml:space="preserve"> el trabajo realizado durante un sprint y ayuda a recopilar el feedback para mejorar el proceso de desarrollo.</w:t>
            </w:r>
          </w:p>
        </w:tc>
      </w:tr>
      <w:tr w:rsidR="7B464E29" w14:paraId="4E6264F6" w14:textId="77777777" w:rsidTr="4046BBFF">
        <w:trPr>
          <w:trHeight w:val="300"/>
        </w:trPr>
        <w:tc>
          <w:tcPr>
            <w:tcW w:w="1843" w:type="dxa"/>
          </w:tcPr>
          <w:p w14:paraId="7F5D006C" w14:textId="7619E19A" w:rsidR="72205A5A" w:rsidRDefault="72205A5A" w:rsidP="72205A5A">
            <w:pPr>
              <w:pStyle w:val="Piedepgina"/>
              <w:jc w:val="center"/>
              <w:rPr>
                <w:rFonts w:ascii="Calibri" w:hAnsi="Calibri"/>
                <w:b/>
                <w:bCs/>
                <w:color w:val="1F3864" w:themeColor="accent1" w:themeShade="80"/>
              </w:rPr>
            </w:pPr>
            <w:r w:rsidRPr="72205A5A">
              <w:rPr>
                <w:rFonts w:ascii="Calibri" w:hAnsi="Calibri"/>
                <w:b/>
                <w:bCs/>
                <w:color w:val="1F3864" w:themeColor="accent1" w:themeShade="80"/>
              </w:rPr>
              <w:t>Avance</w:t>
            </w:r>
          </w:p>
          <w:p w14:paraId="6BE87C84" w14:textId="412260F7" w:rsidR="7B464E29" w:rsidRDefault="7B464E29" w:rsidP="7B464E29">
            <w:pPr>
              <w:pStyle w:val="Piedepgina"/>
              <w:jc w:val="center"/>
              <w:rPr>
                <w:rFonts w:ascii="Calibri" w:hAnsi="Calibri"/>
                <w:b/>
                <w:bCs/>
                <w:color w:val="1F3864" w:themeColor="accent1" w:themeShade="80"/>
              </w:rPr>
            </w:pPr>
          </w:p>
        </w:tc>
        <w:tc>
          <w:tcPr>
            <w:tcW w:w="1843" w:type="dxa"/>
          </w:tcPr>
          <w:p w14:paraId="091637E0" w14:textId="1B3EC598" w:rsidR="7B464E29" w:rsidRDefault="11F102F3" w:rsidP="66CD5A81">
            <w:pPr>
              <w:pStyle w:val="Piedepgina"/>
              <w:jc w:val="center"/>
              <w:rPr>
                <w:rFonts w:ascii="Calibri" w:hAnsi="Calibri"/>
                <w:b/>
                <w:bCs/>
                <w:color w:val="1F3864" w:themeColor="accent1" w:themeShade="80"/>
              </w:rPr>
            </w:pPr>
            <w:r w:rsidRPr="11F102F3">
              <w:rPr>
                <w:rFonts w:ascii="Calibri" w:hAnsi="Calibri"/>
                <w:b/>
                <w:bCs/>
                <w:color w:val="1F3864" w:themeColor="accent1" w:themeShade="80"/>
              </w:rPr>
              <w:t>Sprint Retrospective</w:t>
            </w:r>
          </w:p>
        </w:tc>
        <w:tc>
          <w:tcPr>
            <w:tcW w:w="3825" w:type="dxa"/>
          </w:tcPr>
          <w:p w14:paraId="435FBD06" w14:textId="2BC18818" w:rsidR="7B464E29" w:rsidRDefault="007561FA" w:rsidP="4046BBFF">
            <w:pPr>
              <w:pStyle w:val="Piedepgina"/>
              <w:jc w:val="center"/>
              <w:rPr>
                <w:rFonts w:ascii="Calibri" w:hAnsi="Calibri"/>
                <w:b/>
                <w:bCs/>
                <w:color w:val="1F3864" w:themeColor="accent1" w:themeShade="80"/>
              </w:rPr>
            </w:pPr>
            <w:r>
              <w:rPr>
                <w:rFonts w:ascii="Calibri" w:hAnsi="Calibri"/>
                <w:b/>
                <w:bCs/>
                <w:color w:val="1F3864" w:themeColor="accent1" w:themeShade="80"/>
              </w:rPr>
              <w:t>Se evalúa</w:t>
            </w:r>
            <w:r w:rsidR="242D9B87" w:rsidRPr="242D9B87">
              <w:rPr>
                <w:rFonts w:ascii="Calibri" w:hAnsi="Calibri"/>
                <w:b/>
                <w:bCs/>
                <w:color w:val="1F3864" w:themeColor="accent1" w:themeShade="80"/>
              </w:rPr>
              <w:t xml:space="preserve"> </w:t>
            </w:r>
            <w:r w:rsidR="45B4CCE2" w:rsidRPr="45B4CCE2">
              <w:rPr>
                <w:rFonts w:ascii="Calibri" w:hAnsi="Calibri"/>
                <w:b/>
                <w:bCs/>
                <w:color w:val="1F3864" w:themeColor="accent1" w:themeShade="80"/>
              </w:rPr>
              <w:t xml:space="preserve">formas </w:t>
            </w:r>
            <w:r w:rsidR="39F08841" w:rsidRPr="39F08841">
              <w:rPr>
                <w:rFonts w:ascii="Calibri" w:hAnsi="Calibri"/>
                <w:b/>
                <w:bCs/>
                <w:color w:val="1F3864" w:themeColor="accent1" w:themeShade="80"/>
              </w:rPr>
              <w:t xml:space="preserve">de </w:t>
            </w:r>
            <w:r w:rsidR="7EFA1EF8" w:rsidRPr="7EFA1EF8">
              <w:rPr>
                <w:rFonts w:ascii="Calibri" w:hAnsi="Calibri"/>
                <w:b/>
                <w:bCs/>
                <w:color w:val="1F3864" w:themeColor="accent1" w:themeShade="80"/>
              </w:rPr>
              <w:t xml:space="preserve">aumentar </w:t>
            </w:r>
            <w:r w:rsidR="704A1ACB" w:rsidRPr="704A1ACB">
              <w:rPr>
                <w:rFonts w:ascii="Calibri" w:hAnsi="Calibri"/>
                <w:b/>
                <w:bCs/>
                <w:color w:val="1F3864" w:themeColor="accent1" w:themeShade="80"/>
              </w:rPr>
              <w:t xml:space="preserve">la calidad </w:t>
            </w:r>
            <w:r w:rsidR="3FE4236B" w:rsidRPr="3FE4236B">
              <w:rPr>
                <w:rFonts w:ascii="Calibri" w:hAnsi="Calibri"/>
                <w:b/>
                <w:bCs/>
                <w:color w:val="1F3864" w:themeColor="accent1" w:themeShade="80"/>
              </w:rPr>
              <w:t xml:space="preserve">y la efectividad </w:t>
            </w:r>
            <w:r w:rsidR="60BB14B0" w:rsidRPr="60BB14B0">
              <w:rPr>
                <w:rFonts w:ascii="Calibri" w:hAnsi="Calibri"/>
                <w:b/>
                <w:bCs/>
                <w:color w:val="1F3864" w:themeColor="accent1" w:themeShade="80"/>
              </w:rPr>
              <w:t xml:space="preserve">del </w:t>
            </w:r>
            <w:r w:rsidR="1497DA53" w:rsidRPr="1497DA53">
              <w:rPr>
                <w:rFonts w:ascii="Calibri" w:hAnsi="Calibri"/>
                <w:b/>
                <w:bCs/>
                <w:color w:val="1F3864" w:themeColor="accent1" w:themeShade="80"/>
              </w:rPr>
              <w:t>proyecto</w:t>
            </w:r>
            <w:r w:rsidR="0F9AB199" w:rsidRPr="0F9AB199">
              <w:rPr>
                <w:rFonts w:ascii="Calibri" w:hAnsi="Calibri"/>
                <w:b/>
                <w:bCs/>
                <w:color w:val="1F3864" w:themeColor="accent1" w:themeShade="80"/>
              </w:rPr>
              <w:t>.</w:t>
            </w:r>
          </w:p>
        </w:tc>
        <w:tc>
          <w:tcPr>
            <w:tcW w:w="2551" w:type="dxa"/>
          </w:tcPr>
          <w:p w14:paraId="22C0A3BE" w14:textId="4EE23E63" w:rsidR="7B464E29" w:rsidRDefault="0C8A26D5" w:rsidP="7B464E29">
            <w:pPr>
              <w:pStyle w:val="Piedepgina"/>
              <w:jc w:val="both"/>
              <w:rPr>
                <w:rFonts w:ascii="Calibri" w:hAnsi="Calibri"/>
                <w:b/>
                <w:bCs/>
                <w:color w:val="1F3864" w:themeColor="accent1" w:themeShade="80"/>
              </w:rPr>
            </w:pPr>
            <w:r w:rsidRPr="0C8A26D5">
              <w:rPr>
                <w:rFonts w:ascii="Calibri" w:hAnsi="Calibri"/>
                <w:b/>
                <w:bCs/>
                <w:color w:val="1F3864" w:themeColor="accent1" w:themeShade="80"/>
              </w:rPr>
              <w:t xml:space="preserve">Esto nos ayuda a organizar reuniones </w:t>
            </w:r>
            <w:r w:rsidR="5E091A7E" w:rsidRPr="5E091A7E">
              <w:rPr>
                <w:rFonts w:ascii="Calibri" w:hAnsi="Calibri"/>
                <w:b/>
                <w:bCs/>
                <w:color w:val="1F3864" w:themeColor="accent1" w:themeShade="80"/>
              </w:rPr>
              <w:t xml:space="preserve">reflexivas </w:t>
            </w:r>
            <w:r w:rsidR="47C8FBFC" w:rsidRPr="47C8FBFC">
              <w:rPr>
                <w:rFonts w:ascii="Calibri" w:hAnsi="Calibri"/>
                <w:b/>
                <w:bCs/>
                <w:color w:val="1F3864" w:themeColor="accent1" w:themeShade="80"/>
              </w:rPr>
              <w:t>sobre lo</w:t>
            </w:r>
            <w:r w:rsidR="0DD3516D" w:rsidRPr="0DD3516D">
              <w:rPr>
                <w:rFonts w:ascii="Calibri" w:hAnsi="Calibri"/>
                <w:b/>
                <w:bCs/>
                <w:color w:val="1F3864" w:themeColor="accent1" w:themeShade="80"/>
              </w:rPr>
              <w:t xml:space="preserve"> que </w:t>
            </w:r>
            <w:r w:rsidR="7B219825" w:rsidRPr="7B219825">
              <w:rPr>
                <w:rFonts w:ascii="Calibri" w:hAnsi="Calibri"/>
                <w:b/>
                <w:bCs/>
                <w:color w:val="1F3864" w:themeColor="accent1" w:themeShade="80"/>
              </w:rPr>
              <w:t xml:space="preserve">salió </w:t>
            </w:r>
            <w:r w:rsidR="3E4B9E6D" w:rsidRPr="3E4B9E6D">
              <w:rPr>
                <w:rFonts w:ascii="Calibri" w:hAnsi="Calibri"/>
                <w:b/>
                <w:bCs/>
                <w:color w:val="1F3864" w:themeColor="accent1" w:themeShade="80"/>
              </w:rPr>
              <w:t>bien</w:t>
            </w:r>
            <w:r w:rsidR="0DE5B2A9" w:rsidRPr="0DE5B2A9">
              <w:rPr>
                <w:rFonts w:ascii="Calibri" w:hAnsi="Calibri"/>
                <w:b/>
                <w:bCs/>
                <w:color w:val="1F3864" w:themeColor="accent1" w:themeShade="80"/>
              </w:rPr>
              <w:t>,</w:t>
            </w:r>
            <w:r w:rsidR="3E4B9E6D" w:rsidRPr="3E4B9E6D">
              <w:rPr>
                <w:rFonts w:ascii="Calibri" w:hAnsi="Calibri"/>
                <w:b/>
                <w:bCs/>
                <w:color w:val="1F3864" w:themeColor="accent1" w:themeShade="80"/>
              </w:rPr>
              <w:t xml:space="preserve"> </w:t>
            </w:r>
            <w:r w:rsidR="1C8E2E21" w:rsidRPr="1C8E2E21">
              <w:rPr>
                <w:rFonts w:ascii="Calibri" w:hAnsi="Calibri"/>
                <w:b/>
                <w:bCs/>
                <w:color w:val="1F3864" w:themeColor="accent1" w:themeShade="80"/>
              </w:rPr>
              <w:t xml:space="preserve">lo que </w:t>
            </w:r>
            <w:r w:rsidR="77D61A43" w:rsidRPr="77D61A43">
              <w:rPr>
                <w:rFonts w:ascii="Calibri" w:hAnsi="Calibri"/>
                <w:b/>
                <w:bCs/>
                <w:color w:val="1F3864" w:themeColor="accent1" w:themeShade="80"/>
              </w:rPr>
              <w:t>salió</w:t>
            </w:r>
            <w:r w:rsidR="1C8E2E21" w:rsidRPr="1C8E2E21">
              <w:rPr>
                <w:rFonts w:ascii="Calibri" w:hAnsi="Calibri"/>
                <w:b/>
                <w:bCs/>
                <w:color w:val="1F3864" w:themeColor="accent1" w:themeShade="80"/>
              </w:rPr>
              <w:t xml:space="preserve"> mal</w:t>
            </w:r>
            <w:r w:rsidR="3255B829" w:rsidRPr="3255B829">
              <w:rPr>
                <w:rFonts w:ascii="Calibri" w:hAnsi="Calibri"/>
                <w:b/>
                <w:bCs/>
                <w:color w:val="1F3864" w:themeColor="accent1" w:themeShade="80"/>
              </w:rPr>
              <w:t xml:space="preserve"> </w:t>
            </w:r>
            <w:r w:rsidR="050E5D11" w:rsidRPr="050E5D11">
              <w:rPr>
                <w:rFonts w:ascii="Calibri" w:hAnsi="Calibri"/>
                <w:b/>
                <w:bCs/>
                <w:color w:val="1F3864" w:themeColor="accent1" w:themeShade="80"/>
              </w:rPr>
              <w:t xml:space="preserve">o </w:t>
            </w:r>
            <w:r w:rsidR="28C39537" w:rsidRPr="28C39537">
              <w:rPr>
                <w:rFonts w:ascii="Calibri" w:hAnsi="Calibri"/>
                <w:b/>
                <w:bCs/>
                <w:color w:val="1F3864" w:themeColor="accent1" w:themeShade="80"/>
              </w:rPr>
              <w:t xml:space="preserve">posibles </w:t>
            </w:r>
            <w:r w:rsidR="67F03C09" w:rsidRPr="67F03C09">
              <w:rPr>
                <w:rFonts w:ascii="Calibri" w:hAnsi="Calibri"/>
                <w:b/>
                <w:bCs/>
                <w:color w:val="1F3864" w:themeColor="accent1" w:themeShade="80"/>
              </w:rPr>
              <w:t>mejoras del</w:t>
            </w:r>
            <w:r w:rsidR="0B6235E7" w:rsidRPr="0B6235E7">
              <w:rPr>
                <w:rFonts w:ascii="Calibri" w:hAnsi="Calibri"/>
                <w:b/>
                <w:bCs/>
                <w:color w:val="1F3864" w:themeColor="accent1" w:themeShade="80"/>
              </w:rPr>
              <w:t xml:space="preserve"> </w:t>
            </w:r>
            <w:r w:rsidR="76864F33" w:rsidRPr="76864F33">
              <w:rPr>
                <w:rFonts w:ascii="Calibri" w:hAnsi="Calibri"/>
                <w:b/>
                <w:bCs/>
                <w:color w:val="1F3864" w:themeColor="accent1" w:themeShade="80"/>
              </w:rPr>
              <w:t xml:space="preserve">dentro del </w:t>
            </w:r>
            <w:r w:rsidR="3EF11136" w:rsidRPr="3EF11136">
              <w:rPr>
                <w:rFonts w:ascii="Calibri" w:hAnsi="Calibri"/>
                <w:b/>
                <w:bCs/>
                <w:color w:val="1F3864" w:themeColor="accent1" w:themeShade="80"/>
              </w:rPr>
              <w:t>proyecto</w:t>
            </w:r>
          </w:p>
        </w:tc>
      </w:tr>
      <w:tr w:rsidR="2C68914A" w14:paraId="401F1322" w14:textId="77777777" w:rsidTr="4046BBFF">
        <w:trPr>
          <w:trHeight w:val="300"/>
        </w:trPr>
        <w:tc>
          <w:tcPr>
            <w:tcW w:w="1843" w:type="dxa"/>
          </w:tcPr>
          <w:p w14:paraId="7552CE39" w14:textId="7619E19A" w:rsidR="72205A5A" w:rsidRDefault="72205A5A" w:rsidP="72205A5A">
            <w:pPr>
              <w:pStyle w:val="Piedepgina"/>
              <w:jc w:val="center"/>
              <w:rPr>
                <w:rFonts w:ascii="Calibri" w:hAnsi="Calibri"/>
                <w:b/>
                <w:bCs/>
                <w:color w:val="1F3864" w:themeColor="accent1" w:themeShade="80"/>
              </w:rPr>
            </w:pPr>
            <w:r w:rsidRPr="72205A5A">
              <w:rPr>
                <w:rFonts w:ascii="Calibri" w:hAnsi="Calibri"/>
                <w:b/>
                <w:bCs/>
                <w:color w:val="1F3864" w:themeColor="accent1" w:themeShade="80"/>
              </w:rPr>
              <w:t>Avance</w:t>
            </w:r>
          </w:p>
          <w:p w14:paraId="7BABAA30" w14:textId="452DA522" w:rsidR="2C68914A" w:rsidRDefault="2C68914A" w:rsidP="2C68914A">
            <w:pPr>
              <w:pStyle w:val="Piedepgina"/>
              <w:jc w:val="center"/>
              <w:rPr>
                <w:rFonts w:ascii="Calibri" w:hAnsi="Calibri"/>
                <w:b/>
                <w:bCs/>
                <w:color w:val="1F3864" w:themeColor="accent1" w:themeShade="80"/>
              </w:rPr>
            </w:pPr>
          </w:p>
        </w:tc>
        <w:tc>
          <w:tcPr>
            <w:tcW w:w="1843" w:type="dxa"/>
          </w:tcPr>
          <w:p w14:paraId="7FAEAC61" w14:textId="2DDF11DD" w:rsidR="2C68914A" w:rsidRDefault="178F8B57" w:rsidP="66CD5A81">
            <w:pPr>
              <w:pStyle w:val="Piedepgina"/>
              <w:jc w:val="center"/>
              <w:rPr>
                <w:rFonts w:ascii="Calibri" w:hAnsi="Calibri"/>
                <w:b/>
                <w:bCs/>
                <w:color w:val="1F3864" w:themeColor="accent1" w:themeShade="80"/>
              </w:rPr>
            </w:pPr>
            <w:r w:rsidRPr="178F8B57">
              <w:rPr>
                <w:rFonts w:ascii="Calibri" w:hAnsi="Calibri"/>
                <w:b/>
                <w:bCs/>
                <w:color w:val="1F3864" w:themeColor="accent1" w:themeShade="80"/>
              </w:rPr>
              <w:t>Minuta de Daily Meeting</w:t>
            </w:r>
          </w:p>
        </w:tc>
        <w:tc>
          <w:tcPr>
            <w:tcW w:w="3825" w:type="dxa"/>
          </w:tcPr>
          <w:p w14:paraId="49337ED8" w14:textId="77331DE9" w:rsidR="2C68914A" w:rsidRDefault="330F0BD0" w:rsidP="2C68914A">
            <w:pPr>
              <w:pStyle w:val="Piedepgina"/>
              <w:jc w:val="both"/>
              <w:rPr>
                <w:rFonts w:ascii="Calibri" w:hAnsi="Calibri"/>
                <w:b/>
                <w:bCs/>
                <w:color w:val="1F3864" w:themeColor="accent1" w:themeShade="80"/>
              </w:rPr>
            </w:pPr>
            <w:r w:rsidRPr="330F0BD0">
              <w:rPr>
                <w:rFonts w:ascii="Calibri" w:hAnsi="Calibri"/>
                <w:b/>
                <w:bCs/>
                <w:color w:val="1F3864" w:themeColor="accent1" w:themeShade="80"/>
              </w:rPr>
              <w:t xml:space="preserve">Evidencia las </w:t>
            </w:r>
            <w:r w:rsidR="0D9B0734" w:rsidRPr="0D9B0734">
              <w:rPr>
                <w:rFonts w:ascii="Calibri" w:hAnsi="Calibri"/>
                <w:b/>
                <w:bCs/>
                <w:color w:val="1F3864" w:themeColor="accent1" w:themeShade="80"/>
              </w:rPr>
              <w:t xml:space="preserve">Reuniones diarias </w:t>
            </w:r>
            <w:r w:rsidR="4BF28C7D" w:rsidRPr="4BF28C7D">
              <w:rPr>
                <w:rFonts w:ascii="Calibri" w:hAnsi="Calibri"/>
                <w:b/>
                <w:bCs/>
                <w:color w:val="1F3864" w:themeColor="accent1" w:themeShade="80"/>
              </w:rPr>
              <w:t>que van teniendo</w:t>
            </w:r>
            <w:r w:rsidR="6F072CAB" w:rsidRPr="6F072CAB">
              <w:rPr>
                <w:rFonts w:ascii="Calibri" w:hAnsi="Calibri"/>
                <w:b/>
                <w:bCs/>
                <w:color w:val="1F3864" w:themeColor="accent1" w:themeShade="80"/>
              </w:rPr>
              <w:t xml:space="preserve"> el equipo de trabajo, compartiendo </w:t>
            </w:r>
            <w:r w:rsidR="4AAFDBE7" w:rsidRPr="4AAFDBE7">
              <w:rPr>
                <w:rFonts w:ascii="Calibri" w:hAnsi="Calibri"/>
                <w:b/>
                <w:bCs/>
                <w:color w:val="1F3864" w:themeColor="accent1" w:themeShade="80"/>
              </w:rPr>
              <w:t xml:space="preserve">progresos, </w:t>
            </w:r>
            <w:r w:rsidR="38F61A44" w:rsidRPr="38F61A44">
              <w:rPr>
                <w:rFonts w:ascii="Calibri" w:hAnsi="Calibri"/>
                <w:b/>
                <w:bCs/>
                <w:color w:val="1F3864" w:themeColor="accent1" w:themeShade="80"/>
              </w:rPr>
              <w:t>dificultades y tareas pendientes</w:t>
            </w:r>
          </w:p>
        </w:tc>
        <w:tc>
          <w:tcPr>
            <w:tcW w:w="2551" w:type="dxa"/>
          </w:tcPr>
          <w:p w14:paraId="72B9258A" w14:textId="5EA85255" w:rsidR="2C68914A" w:rsidRDefault="157C915A" w:rsidP="2C68914A">
            <w:pPr>
              <w:pStyle w:val="Piedepgina"/>
              <w:jc w:val="both"/>
              <w:rPr>
                <w:rFonts w:ascii="Calibri" w:hAnsi="Calibri"/>
                <w:b/>
                <w:bCs/>
                <w:color w:val="1F3864" w:themeColor="accent1" w:themeShade="80"/>
              </w:rPr>
            </w:pPr>
            <w:r w:rsidRPr="157C915A">
              <w:rPr>
                <w:rFonts w:ascii="Calibri" w:hAnsi="Calibri"/>
                <w:b/>
                <w:bCs/>
                <w:color w:val="1F3864" w:themeColor="accent1" w:themeShade="80"/>
              </w:rPr>
              <w:t xml:space="preserve">Esto nos permite realizar </w:t>
            </w:r>
            <w:r w:rsidR="75DDF39E" w:rsidRPr="75DDF39E">
              <w:rPr>
                <w:rFonts w:ascii="Calibri" w:hAnsi="Calibri"/>
                <w:b/>
                <w:bCs/>
                <w:color w:val="1F3864" w:themeColor="accent1" w:themeShade="80"/>
              </w:rPr>
              <w:t xml:space="preserve">seguimiento de </w:t>
            </w:r>
            <w:r w:rsidR="5DCBB6E3" w:rsidRPr="5DCBB6E3">
              <w:rPr>
                <w:rFonts w:ascii="Calibri" w:hAnsi="Calibri"/>
                <w:b/>
                <w:bCs/>
                <w:color w:val="1F3864" w:themeColor="accent1" w:themeShade="80"/>
              </w:rPr>
              <w:t xml:space="preserve">todas las actividades asignadas </w:t>
            </w:r>
            <w:r w:rsidR="15D45775" w:rsidRPr="15D45775">
              <w:rPr>
                <w:rFonts w:ascii="Calibri" w:hAnsi="Calibri"/>
                <w:b/>
                <w:bCs/>
                <w:color w:val="1F3864" w:themeColor="accent1" w:themeShade="80"/>
              </w:rPr>
              <w:t xml:space="preserve">a </w:t>
            </w:r>
            <w:r w:rsidR="0725B29A" w:rsidRPr="0725B29A">
              <w:rPr>
                <w:rFonts w:ascii="Calibri" w:hAnsi="Calibri"/>
                <w:b/>
                <w:bCs/>
                <w:color w:val="1F3864" w:themeColor="accent1" w:themeShade="80"/>
              </w:rPr>
              <w:t xml:space="preserve">cada uno de los integrantes </w:t>
            </w:r>
            <w:r w:rsidR="54E7B9D4" w:rsidRPr="54E7B9D4">
              <w:rPr>
                <w:rFonts w:ascii="Calibri" w:hAnsi="Calibri"/>
                <w:b/>
                <w:bCs/>
                <w:color w:val="1F3864" w:themeColor="accent1" w:themeShade="80"/>
              </w:rPr>
              <w:t xml:space="preserve">y </w:t>
            </w:r>
            <w:r w:rsidR="295AB6A8" w:rsidRPr="295AB6A8">
              <w:rPr>
                <w:rFonts w:ascii="Calibri" w:hAnsi="Calibri"/>
                <w:b/>
                <w:bCs/>
                <w:color w:val="1F3864" w:themeColor="accent1" w:themeShade="80"/>
              </w:rPr>
              <w:t>cerciorándonos</w:t>
            </w:r>
            <w:r w:rsidR="54CE10FE" w:rsidRPr="54CE10FE">
              <w:rPr>
                <w:rFonts w:ascii="Calibri" w:hAnsi="Calibri"/>
                <w:b/>
                <w:bCs/>
                <w:color w:val="1F3864" w:themeColor="accent1" w:themeShade="80"/>
              </w:rPr>
              <w:t xml:space="preserve"> </w:t>
            </w:r>
            <w:r w:rsidR="48980C79" w:rsidRPr="48980C79">
              <w:rPr>
                <w:rFonts w:ascii="Calibri" w:hAnsi="Calibri"/>
                <w:b/>
                <w:bCs/>
                <w:color w:val="1F3864" w:themeColor="accent1" w:themeShade="80"/>
              </w:rPr>
              <w:t xml:space="preserve">de que </w:t>
            </w:r>
            <w:r w:rsidR="3DA9DEAB" w:rsidRPr="3DA9DEAB">
              <w:rPr>
                <w:rFonts w:ascii="Calibri" w:hAnsi="Calibri"/>
                <w:b/>
                <w:bCs/>
                <w:color w:val="1F3864" w:themeColor="accent1" w:themeShade="80"/>
              </w:rPr>
              <w:t xml:space="preserve">cada uno </w:t>
            </w:r>
            <w:r w:rsidR="0FED8E03" w:rsidRPr="0FED8E03">
              <w:rPr>
                <w:rFonts w:ascii="Calibri" w:hAnsi="Calibri"/>
                <w:b/>
                <w:bCs/>
                <w:color w:val="1F3864" w:themeColor="accent1" w:themeShade="80"/>
              </w:rPr>
              <w:t>trabaje</w:t>
            </w:r>
            <w:r w:rsidR="359F30D7" w:rsidRPr="359F30D7">
              <w:rPr>
                <w:rFonts w:ascii="Calibri" w:hAnsi="Calibri"/>
                <w:b/>
                <w:bCs/>
                <w:color w:val="1F3864" w:themeColor="accent1" w:themeShade="80"/>
              </w:rPr>
              <w:t>.</w:t>
            </w:r>
          </w:p>
        </w:tc>
      </w:tr>
    </w:tbl>
    <w:p w14:paraId="668065F8" w14:textId="1B0BB060" w:rsidR="6F9E0042" w:rsidRDefault="6F9E0042" w:rsidP="6F9E0042">
      <w:pPr>
        <w:spacing w:after="0" w:line="360" w:lineRule="auto"/>
        <w:jc w:val="both"/>
        <w:rPr>
          <w:b/>
          <w:bCs/>
          <w:sz w:val="24"/>
          <w:szCs w:val="24"/>
        </w:rPr>
      </w:pPr>
    </w:p>
    <w:p w14:paraId="45CB33ED" w14:textId="6B8D0751" w:rsidR="6F9E0042" w:rsidRDefault="6F9E0042" w:rsidP="6F9E0042">
      <w:pPr>
        <w:spacing w:after="0" w:line="360" w:lineRule="auto"/>
        <w:jc w:val="both"/>
        <w:rPr>
          <w:b/>
          <w:bCs/>
          <w:sz w:val="24"/>
          <w:szCs w:val="24"/>
        </w:rPr>
      </w:pPr>
    </w:p>
    <w:p w14:paraId="7E83D97D" w14:textId="7B0E7CD8" w:rsidR="6F9E0042" w:rsidRDefault="6F9E0042" w:rsidP="6F9E0042">
      <w:pPr>
        <w:spacing w:after="0" w:line="360" w:lineRule="auto"/>
        <w:jc w:val="both"/>
        <w:rPr>
          <w:b/>
          <w:bCs/>
          <w:sz w:val="24"/>
          <w:szCs w:val="24"/>
        </w:rPr>
      </w:pPr>
    </w:p>
    <w:p w14:paraId="17C9AFBD" w14:textId="02DD8999" w:rsidR="6F9E0042" w:rsidRDefault="6F9E0042" w:rsidP="6F9E0042">
      <w:pPr>
        <w:spacing w:after="0" w:line="360" w:lineRule="auto"/>
        <w:jc w:val="both"/>
        <w:rPr>
          <w:b/>
          <w:bCs/>
          <w:sz w:val="24"/>
          <w:szCs w:val="24"/>
        </w:rPr>
      </w:pPr>
    </w:p>
    <w:p w14:paraId="08E11E6E" w14:textId="7A0F4EF8" w:rsidR="00267109" w:rsidRDefault="00267109">
      <w:pPr>
        <w:spacing w:after="0" w:line="240" w:lineRule="auto"/>
        <w:rPr>
          <w:b/>
          <w:bCs/>
          <w:sz w:val="24"/>
          <w:szCs w:val="24"/>
        </w:rPr>
      </w:pPr>
      <w:r>
        <w:rPr>
          <w:b/>
          <w:bCs/>
          <w:sz w:val="24"/>
          <w:szCs w:val="24"/>
        </w:rPr>
        <w:br w:type="page"/>
      </w:r>
    </w:p>
    <w:p w14:paraId="38557279" w14:textId="77777777" w:rsidR="6F9E0042" w:rsidRDefault="6F9E0042" w:rsidP="6F9E0042">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1D1367" w14:paraId="6D4F89C3" w14:textId="77777777" w:rsidTr="00843259">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BF18A4" w14:paraId="7F16ED76" w14:textId="77777777" w:rsidTr="00843259">
        <w:trPr>
          <w:trHeight w:val="440"/>
        </w:trPr>
        <w:tc>
          <w:tcPr>
            <w:tcW w:w="9640" w:type="dxa"/>
            <w:shd w:val="clear" w:color="auto" w:fill="D9E2F3" w:themeFill="accent1" w:themeFillTint="33"/>
            <w:vAlign w:val="center"/>
          </w:tcPr>
          <w:p w14:paraId="1F64F4FA" w14:textId="69513BAC"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de acuerdo </w:t>
            </w:r>
            <w:r w:rsidR="3A02666C" w:rsidRPr="3A02666C">
              <w:rPr>
                <w:rFonts w:ascii="Calibri" w:hAnsi="Calibri"/>
                <w:color w:val="1F3864" w:themeColor="accent1" w:themeShade="80"/>
              </w:rPr>
              <w:t>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7285E" w14:paraId="77458A90" w14:textId="77777777">
        <w:trPr>
          <w:jc w:val="center"/>
        </w:trPr>
        <w:tc>
          <w:tcPr>
            <w:tcW w:w="1580" w:type="dxa"/>
          </w:tcPr>
          <w:p w14:paraId="576BBA8F" w14:textId="77777777" w:rsidR="000F4E53" w:rsidRPr="000F4E53" w:rsidRDefault="000F4E53" w:rsidP="000F4E53">
            <w:pPr>
              <w:jc w:val="both"/>
              <w:rPr>
                <w:rFonts w:cstheme="minorHAnsi"/>
                <w:b/>
                <w:bCs/>
                <w:i/>
                <w:color w:val="548DD4"/>
                <w:sz w:val="18"/>
                <w:szCs w:val="18"/>
                <w:lang w:eastAsia="es-CL"/>
              </w:rPr>
            </w:pPr>
            <w:r w:rsidRPr="000F4E53">
              <w:rPr>
                <w:rFonts w:cstheme="minorHAnsi"/>
                <w:b/>
                <w:bCs/>
                <w:i/>
                <w:color w:val="548DD4"/>
                <w:sz w:val="18"/>
                <w:szCs w:val="18"/>
                <w:lang w:eastAsia="es-CL"/>
              </w:rPr>
              <w:t xml:space="preserve">Construir Modelos de datos para soportar los requerimientos de la organización acuerdo a un </w:t>
            </w:r>
          </w:p>
          <w:p w14:paraId="079B8689" w14:textId="5AE0D9F0" w:rsidR="00D110EC" w:rsidRPr="00A64381" w:rsidRDefault="000F4E53" w:rsidP="000F4E53">
            <w:pPr>
              <w:jc w:val="both"/>
              <w:rPr>
                <w:rFonts w:cstheme="minorHAnsi"/>
                <w:b/>
                <w:bCs/>
                <w:i/>
                <w:color w:val="548DD4"/>
                <w:sz w:val="18"/>
                <w:szCs w:val="18"/>
                <w:lang w:eastAsia="es-CL"/>
              </w:rPr>
            </w:pPr>
            <w:r w:rsidRPr="000F4E53">
              <w:rPr>
                <w:rFonts w:cstheme="minorHAnsi"/>
                <w:b/>
                <w:bCs/>
                <w:i/>
                <w:color w:val="548DD4"/>
                <w:sz w:val="18"/>
                <w:szCs w:val="18"/>
                <w:lang w:eastAsia="es-CL"/>
              </w:rPr>
              <w:t>diseño definido y escalable en el tiempo.</w:t>
            </w:r>
          </w:p>
        </w:tc>
        <w:tc>
          <w:tcPr>
            <w:tcW w:w="1580" w:type="dxa"/>
          </w:tcPr>
          <w:p w14:paraId="7484E353" w14:textId="69BE7FE7" w:rsidR="00D110EC" w:rsidRPr="00A64381" w:rsidRDefault="00B80644">
            <w:pPr>
              <w:jc w:val="both"/>
              <w:rPr>
                <w:rFonts w:cstheme="minorHAnsi"/>
                <w:b/>
                <w:bCs/>
                <w:iCs/>
                <w:color w:val="548DD4"/>
                <w:sz w:val="18"/>
                <w:szCs w:val="18"/>
                <w:lang w:eastAsia="es-CL"/>
              </w:rPr>
            </w:pPr>
            <w:r w:rsidRPr="00A64381">
              <w:rPr>
                <w:rFonts w:cstheme="minorHAnsi"/>
                <w:b/>
                <w:bCs/>
                <w:iCs/>
                <w:color w:val="548DD4"/>
                <w:sz w:val="18"/>
                <w:szCs w:val="18"/>
                <w:lang w:eastAsia="es-CL"/>
              </w:rPr>
              <w:t>Modelo de datos</w:t>
            </w:r>
          </w:p>
        </w:tc>
        <w:tc>
          <w:tcPr>
            <w:tcW w:w="1580" w:type="dxa"/>
          </w:tcPr>
          <w:p w14:paraId="2911D1C7" w14:textId="75AA7DF0" w:rsidR="00D110EC" w:rsidRPr="00A64381" w:rsidRDefault="00721C71">
            <w:pPr>
              <w:jc w:val="both"/>
              <w:rPr>
                <w:rFonts w:cstheme="minorHAnsi"/>
                <w:b/>
                <w:bCs/>
                <w:iCs/>
                <w:color w:val="548DD4"/>
                <w:sz w:val="18"/>
                <w:szCs w:val="18"/>
                <w:lang w:eastAsia="es-CL"/>
              </w:rPr>
            </w:pPr>
            <w:r w:rsidRPr="00A64381">
              <w:rPr>
                <w:rFonts w:cstheme="minorHAnsi"/>
                <w:b/>
                <w:bCs/>
                <w:iCs/>
                <w:color w:val="548DD4"/>
                <w:sz w:val="18"/>
                <w:szCs w:val="18"/>
                <w:lang w:eastAsia="es-CL"/>
              </w:rPr>
              <w:t xml:space="preserve">Esquema de base de datos </w:t>
            </w:r>
            <w:r w:rsidRPr="00A64381">
              <w:rPr>
                <w:rFonts w:ascii="Calibri" w:hAnsi="Calibri" w:cs="Arial"/>
                <w:b/>
                <w:bCs/>
                <w:iCs/>
                <w:color w:val="548DD4"/>
                <w:sz w:val="18"/>
                <w:szCs w:val="20"/>
                <w:lang w:eastAsia="es-CL"/>
              </w:rPr>
              <w:t>inicial</w:t>
            </w:r>
          </w:p>
        </w:tc>
        <w:tc>
          <w:tcPr>
            <w:tcW w:w="1580" w:type="dxa"/>
          </w:tcPr>
          <w:p w14:paraId="2BA9850E" w14:textId="7CBC5F85" w:rsidR="00D110EC" w:rsidRPr="00A64381" w:rsidRDefault="00721C71">
            <w:pPr>
              <w:jc w:val="both"/>
              <w:rPr>
                <w:rFonts w:cstheme="minorHAnsi"/>
                <w:b/>
                <w:bCs/>
                <w:iCs/>
                <w:color w:val="548DD4"/>
                <w:sz w:val="18"/>
                <w:szCs w:val="18"/>
                <w:lang w:eastAsia="es-CL"/>
              </w:rPr>
            </w:pPr>
            <w:r w:rsidRPr="00A64381">
              <w:rPr>
                <w:rFonts w:cstheme="minorHAnsi"/>
                <w:b/>
                <w:bCs/>
                <w:iCs/>
                <w:color w:val="548DD4"/>
                <w:sz w:val="18"/>
                <w:szCs w:val="18"/>
                <w:lang w:eastAsia="es-CL"/>
              </w:rPr>
              <w:t xml:space="preserve">Phpmyadmin, </w:t>
            </w:r>
            <w:r w:rsidR="00A7285E" w:rsidRPr="00A64381">
              <w:rPr>
                <w:rFonts w:cstheme="minorHAnsi"/>
                <w:b/>
                <w:bCs/>
                <w:iCs/>
                <w:color w:val="548DD4"/>
                <w:sz w:val="18"/>
                <w:szCs w:val="18"/>
                <w:lang w:eastAsia="es-CL"/>
              </w:rPr>
              <w:t>chartdb y Oracle Datamodeler.</w:t>
            </w:r>
          </w:p>
        </w:tc>
        <w:tc>
          <w:tcPr>
            <w:tcW w:w="1580" w:type="dxa"/>
            <w:tcBorders>
              <w:right w:val="single" w:sz="4" w:space="0" w:color="FFFFFF" w:themeColor="background1"/>
            </w:tcBorders>
          </w:tcPr>
          <w:p w14:paraId="216221AF" w14:textId="12254CC3" w:rsidR="00D110EC" w:rsidRPr="00A64381" w:rsidRDefault="00803B1B">
            <w:pPr>
              <w:jc w:val="both"/>
              <w:rPr>
                <w:rFonts w:cstheme="minorHAnsi"/>
                <w:b/>
                <w:bCs/>
                <w:iCs/>
                <w:color w:val="548DD4"/>
                <w:sz w:val="18"/>
                <w:szCs w:val="18"/>
                <w:lang w:eastAsia="es-CL"/>
              </w:rPr>
            </w:pPr>
            <w:r w:rsidRPr="00A64381">
              <w:rPr>
                <w:rFonts w:cstheme="minorHAnsi"/>
                <w:b/>
                <w:bCs/>
                <w:iCs/>
                <w:color w:val="548DD4"/>
                <w:sz w:val="18"/>
                <w:szCs w:val="18"/>
                <w:lang w:eastAsia="es-CL"/>
              </w:rPr>
              <w:t>2 días</w:t>
            </w:r>
          </w:p>
        </w:tc>
        <w:tc>
          <w:tcPr>
            <w:tcW w:w="1580" w:type="dxa"/>
            <w:tcBorders>
              <w:left w:val="single" w:sz="4" w:space="0" w:color="FFFFFF" w:themeColor="background1"/>
            </w:tcBorders>
            <w:shd w:val="clear" w:color="auto" w:fill="D9D9D9" w:themeFill="background1" w:themeFillShade="D9"/>
          </w:tcPr>
          <w:p w14:paraId="4CB307DF" w14:textId="3C82BF3B" w:rsidR="00D110EC" w:rsidRPr="00A64381" w:rsidRDefault="00803B1B">
            <w:pPr>
              <w:jc w:val="both"/>
              <w:rPr>
                <w:rFonts w:cstheme="minorHAnsi"/>
                <w:b/>
                <w:bCs/>
                <w:iCs/>
                <w:color w:val="548DD4"/>
                <w:sz w:val="18"/>
                <w:szCs w:val="18"/>
                <w:lang w:eastAsia="es-CL"/>
              </w:rPr>
            </w:pPr>
            <w:r w:rsidRPr="00A64381">
              <w:rPr>
                <w:rFonts w:cstheme="minorHAnsi"/>
                <w:b/>
                <w:bCs/>
                <w:iCs/>
                <w:color w:val="548DD4"/>
                <w:sz w:val="18"/>
                <w:szCs w:val="18"/>
                <w:lang w:eastAsia="es-CL"/>
              </w:rPr>
              <w:t>Ricardo Vidal</w:t>
            </w:r>
          </w:p>
        </w:tc>
        <w:tc>
          <w:tcPr>
            <w:tcW w:w="1581" w:type="dxa"/>
          </w:tcPr>
          <w:p w14:paraId="0B41D2ED" w14:textId="5E0963FA" w:rsidR="00D110EC" w:rsidRPr="00A64381" w:rsidRDefault="00D83D0B">
            <w:pPr>
              <w:jc w:val="both"/>
              <w:rPr>
                <w:rFonts w:cstheme="minorHAnsi"/>
                <w:b/>
                <w:bCs/>
                <w:iCs/>
                <w:color w:val="548DD4"/>
                <w:sz w:val="18"/>
                <w:szCs w:val="18"/>
                <w:lang w:eastAsia="es-CL"/>
              </w:rPr>
            </w:pPr>
            <w:r w:rsidRPr="00A64381">
              <w:rPr>
                <w:rFonts w:cstheme="minorHAnsi"/>
                <w:b/>
                <w:bCs/>
                <w:iCs/>
                <w:color w:val="548DD4"/>
                <w:sz w:val="18"/>
                <w:szCs w:val="18"/>
                <w:lang w:eastAsia="es-CL"/>
              </w:rPr>
              <w:t xml:space="preserve">Preparado, pero </w:t>
            </w:r>
            <w:r w:rsidR="00394DE6" w:rsidRPr="00A64381">
              <w:rPr>
                <w:rFonts w:cstheme="minorHAnsi"/>
                <w:b/>
                <w:bCs/>
                <w:iCs/>
                <w:color w:val="548DD4"/>
                <w:sz w:val="18"/>
                <w:szCs w:val="18"/>
                <w:lang w:eastAsia="es-CL"/>
              </w:rPr>
              <w:t xml:space="preserve">se esperan que </w:t>
            </w:r>
            <w:r w:rsidR="000C2286" w:rsidRPr="00A64381">
              <w:rPr>
                <w:rFonts w:cstheme="minorHAnsi"/>
                <w:b/>
                <w:bCs/>
                <w:iCs/>
                <w:color w:val="548DD4"/>
                <w:sz w:val="18"/>
                <w:szCs w:val="18"/>
                <w:lang w:eastAsia="es-CL"/>
              </w:rPr>
              <w:t>haya</w:t>
            </w:r>
            <w:r w:rsidR="00394DE6" w:rsidRPr="00A64381">
              <w:rPr>
                <w:rFonts w:cstheme="minorHAnsi"/>
                <w:b/>
                <w:bCs/>
                <w:iCs/>
                <w:color w:val="548DD4"/>
                <w:sz w:val="18"/>
                <w:szCs w:val="18"/>
                <w:lang w:eastAsia="es-CL"/>
              </w:rPr>
              <w:t xml:space="preserve"> cambios luego de la implementación </w:t>
            </w:r>
            <w:r w:rsidR="003F2639" w:rsidRPr="00A64381">
              <w:rPr>
                <w:rFonts w:cstheme="minorHAnsi"/>
                <w:b/>
                <w:bCs/>
                <w:iCs/>
                <w:color w:val="548DD4"/>
                <w:sz w:val="18"/>
                <w:szCs w:val="18"/>
                <w:lang w:eastAsia="es-CL"/>
              </w:rPr>
              <w:t>en el entorno de desarrollo.</w:t>
            </w:r>
            <w:r w:rsidRPr="00A64381">
              <w:rPr>
                <w:rFonts w:cstheme="minorHAnsi"/>
                <w:b/>
                <w:bCs/>
                <w:iCs/>
                <w:color w:val="548DD4"/>
                <w:sz w:val="18"/>
                <w:szCs w:val="18"/>
                <w:lang w:eastAsia="es-CL"/>
              </w:rPr>
              <w:t xml:space="preserve"> </w:t>
            </w:r>
          </w:p>
        </w:tc>
      </w:tr>
      <w:tr w:rsidR="000C2286" w:rsidRPr="00A7285E" w14:paraId="537780DF" w14:textId="77777777">
        <w:trPr>
          <w:jc w:val="center"/>
        </w:trPr>
        <w:tc>
          <w:tcPr>
            <w:tcW w:w="1580" w:type="dxa"/>
          </w:tcPr>
          <w:p w14:paraId="2C842EA5" w14:textId="77777777" w:rsidR="007B4967" w:rsidRPr="007B4967" w:rsidRDefault="007B4967" w:rsidP="007B4967">
            <w:pPr>
              <w:jc w:val="both"/>
              <w:rPr>
                <w:rFonts w:cstheme="minorHAnsi"/>
                <w:b/>
                <w:bCs/>
                <w:i/>
                <w:color w:val="548DD4"/>
                <w:sz w:val="18"/>
                <w:szCs w:val="18"/>
                <w:lang w:eastAsia="es-CL"/>
              </w:rPr>
            </w:pPr>
            <w:r w:rsidRPr="007B4967">
              <w:rPr>
                <w:rFonts w:cstheme="minorHAnsi"/>
                <w:b/>
                <w:bCs/>
                <w:i/>
                <w:color w:val="548DD4"/>
                <w:sz w:val="18"/>
                <w:szCs w:val="18"/>
                <w:lang w:eastAsia="es-CL"/>
              </w:rPr>
              <w:t xml:space="preserve">Construir el modelo arquitectónico de una solución sistémica que soporte los procesos de negocio </w:t>
            </w:r>
          </w:p>
          <w:p w14:paraId="2486849D" w14:textId="65FE4C1A" w:rsidR="000C2286" w:rsidRPr="00A64381" w:rsidRDefault="007B4967" w:rsidP="007B4967">
            <w:pPr>
              <w:jc w:val="both"/>
              <w:rPr>
                <w:rFonts w:cstheme="minorHAnsi"/>
                <w:b/>
                <w:bCs/>
                <w:i/>
                <w:color w:val="548DD4"/>
                <w:sz w:val="18"/>
                <w:szCs w:val="18"/>
                <w:lang w:eastAsia="es-CL"/>
              </w:rPr>
            </w:pPr>
            <w:r w:rsidRPr="007B4967">
              <w:rPr>
                <w:rFonts w:cstheme="minorHAnsi"/>
                <w:b/>
                <w:bCs/>
                <w:i/>
                <w:color w:val="548DD4"/>
                <w:sz w:val="18"/>
                <w:szCs w:val="18"/>
                <w:lang w:eastAsia="es-CL"/>
              </w:rPr>
              <w:t>de acuerdo los requerimientos de la organización y estándares industria.</w:t>
            </w:r>
          </w:p>
        </w:tc>
        <w:tc>
          <w:tcPr>
            <w:tcW w:w="1580" w:type="dxa"/>
          </w:tcPr>
          <w:p w14:paraId="579A3D0C" w14:textId="7F94E51A" w:rsidR="000C2286" w:rsidRPr="00A64381" w:rsidRDefault="00765F58">
            <w:pPr>
              <w:jc w:val="both"/>
              <w:rPr>
                <w:rFonts w:cstheme="minorHAnsi"/>
                <w:b/>
                <w:bCs/>
                <w:iCs/>
                <w:color w:val="548DD4"/>
                <w:sz w:val="18"/>
                <w:szCs w:val="18"/>
                <w:lang w:eastAsia="es-CL"/>
              </w:rPr>
            </w:pPr>
            <w:r w:rsidRPr="00A64381">
              <w:rPr>
                <w:rFonts w:cstheme="minorHAnsi"/>
                <w:b/>
                <w:bCs/>
                <w:iCs/>
                <w:color w:val="548DD4"/>
                <w:sz w:val="18"/>
                <w:szCs w:val="18"/>
                <w:lang w:eastAsia="es-CL"/>
              </w:rPr>
              <w:t>Mockup</w:t>
            </w:r>
          </w:p>
        </w:tc>
        <w:tc>
          <w:tcPr>
            <w:tcW w:w="1580" w:type="dxa"/>
          </w:tcPr>
          <w:p w14:paraId="5324D02C" w14:textId="64302C80" w:rsidR="000C2286" w:rsidRPr="00A64381" w:rsidRDefault="00933225">
            <w:pPr>
              <w:jc w:val="both"/>
              <w:rPr>
                <w:rFonts w:cstheme="minorHAnsi"/>
                <w:b/>
                <w:bCs/>
                <w:iCs/>
                <w:color w:val="548DD4"/>
                <w:sz w:val="18"/>
                <w:szCs w:val="18"/>
                <w:lang w:eastAsia="es-CL"/>
              </w:rPr>
            </w:pPr>
            <w:r>
              <w:rPr>
                <w:rFonts w:cstheme="minorHAnsi"/>
                <w:b/>
                <w:bCs/>
                <w:iCs/>
                <w:color w:val="548DD4"/>
                <w:sz w:val="18"/>
                <w:szCs w:val="18"/>
                <w:lang w:eastAsia="es-CL"/>
              </w:rPr>
              <w:t xml:space="preserve">Creación de la previsualización del </w:t>
            </w:r>
            <w:r w:rsidR="00AB3B04">
              <w:rPr>
                <w:rFonts w:cstheme="minorHAnsi"/>
                <w:b/>
                <w:bCs/>
                <w:iCs/>
                <w:color w:val="548DD4"/>
                <w:sz w:val="18"/>
                <w:szCs w:val="18"/>
                <w:lang w:eastAsia="es-CL"/>
              </w:rPr>
              <w:t>diseño y estructura del proyecto</w:t>
            </w:r>
          </w:p>
        </w:tc>
        <w:tc>
          <w:tcPr>
            <w:tcW w:w="1580" w:type="dxa"/>
          </w:tcPr>
          <w:p w14:paraId="46530785" w14:textId="449189C7" w:rsidR="000C2286" w:rsidRPr="00A64381" w:rsidRDefault="00056F2D">
            <w:pPr>
              <w:jc w:val="both"/>
              <w:rPr>
                <w:rFonts w:cstheme="minorHAnsi"/>
                <w:b/>
                <w:bCs/>
                <w:iCs/>
                <w:color w:val="548DD4"/>
                <w:sz w:val="18"/>
                <w:szCs w:val="18"/>
                <w:lang w:eastAsia="es-CL"/>
              </w:rPr>
            </w:pPr>
            <w:r>
              <w:rPr>
                <w:rFonts w:cstheme="minorHAnsi"/>
                <w:b/>
                <w:bCs/>
                <w:iCs/>
                <w:color w:val="548DD4"/>
                <w:sz w:val="18"/>
                <w:szCs w:val="18"/>
                <w:lang w:eastAsia="es-CL"/>
              </w:rPr>
              <w:t>Balsamiq Wirefr</w:t>
            </w:r>
            <w:r w:rsidR="00250204">
              <w:rPr>
                <w:rFonts w:cstheme="minorHAnsi"/>
                <w:b/>
                <w:bCs/>
                <w:iCs/>
                <w:color w:val="548DD4"/>
                <w:sz w:val="18"/>
                <w:szCs w:val="18"/>
                <w:lang w:eastAsia="es-CL"/>
              </w:rPr>
              <w:t>ames</w:t>
            </w:r>
          </w:p>
        </w:tc>
        <w:tc>
          <w:tcPr>
            <w:tcW w:w="1580" w:type="dxa"/>
            <w:tcBorders>
              <w:right w:val="single" w:sz="4" w:space="0" w:color="FFFFFF" w:themeColor="background1"/>
            </w:tcBorders>
          </w:tcPr>
          <w:p w14:paraId="7A54437E" w14:textId="65D959A2" w:rsidR="000C2286" w:rsidRPr="00A64381" w:rsidRDefault="005C5F92">
            <w:pPr>
              <w:jc w:val="both"/>
              <w:rPr>
                <w:rFonts w:cstheme="minorHAnsi"/>
                <w:b/>
                <w:bCs/>
                <w:iCs/>
                <w:color w:val="548DD4"/>
                <w:sz w:val="18"/>
                <w:szCs w:val="18"/>
                <w:lang w:eastAsia="es-CL"/>
              </w:rPr>
            </w:pPr>
            <w:r>
              <w:rPr>
                <w:rFonts w:cstheme="minorHAnsi"/>
                <w:b/>
                <w:bCs/>
                <w:iCs/>
                <w:color w:val="548DD4"/>
                <w:sz w:val="18"/>
                <w:szCs w:val="18"/>
                <w:lang w:eastAsia="es-CL"/>
              </w:rPr>
              <w:t>2 días</w:t>
            </w:r>
          </w:p>
        </w:tc>
        <w:tc>
          <w:tcPr>
            <w:tcW w:w="1580" w:type="dxa"/>
            <w:tcBorders>
              <w:left w:val="single" w:sz="4" w:space="0" w:color="FFFFFF" w:themeColor="background1"/>
            </w:tcBorders>
            <w:shd w:val="clear" w:color="auto" w:fill="D9D9D9" w:themeFill="background1" w:themeFillShade="D9"/>
          </w:tcPr>
          <w:p w14:paraId="0DAE323C" w14:textId="4BB63D22" w:rsidR="000C2286" w:rsidRPr="00A64381" w:rsidRDefault="000006D9">
            <w:pPr>
              <w:jc w:val="both"/>
              <w:rPr>
                <w:rFonts w:cstheme="minorHAnsi"/>
                <w:b/>
                <w:bCs/>
                <w:iCs/>
                <w:color w:val="548DD4"/>
                <w:sz w:val="18"/>
                <w:szCs w:val="18"/>
                <w:lang w:eastAsia="es-CL"/>
              </w:rPr>
            </w:pPr>
            <w:r>
              <w:rPr>
                <w:rFonts w:cstheme="minorHAnsi"/>
                <w:b/>
                <w:bCs/>
                <w:iCs/>
                <w:color w:val="548DD4"/>
                <w:sz w:val="18"/>
                <w:szCs w:val="18"/>
                <w:lang w:eastAsia="es-CL"/>
              </w:rPr>
              <w:t>Blanca Hidalgo, Nicolás Friz y Ricardo Vidal</w:t>
            </w:r>
          </w:p>
        </w:tc>
        <w:tc>
          <w:tcPr>
            <w:tcW w:w="1581" w:type="dxa"/>
          </w:tcPr>
          <w:p w14:paraId="6EC9EC34" w14:textId="155AB7B4" w:rsidR="000C2286" w:rsidRPr="00A64381" w:rsidRDefault="006B2DD3">
            <w:pPr>
              <w:jc w:val="both"/>
              <w:rPr>
                <w:rFonts w:cstheme="minorHAnsi"/>
                <w:b/>
                <w:bCs/>
                <w:iCs/>
                <w:color w:val="548DD4"/>
                <w:sz w:val="18"/>
                <w:szCs w:val="18"/>
                <w:lang w:eastAsia="es-CL"/>
              </w:rPr>
            </w:pPr>
            <w:r>
              <w:rPr>
                <w:rFonts w:cstheme="minorHAnsi"/>
                <w:b/>
                <w:bCs/>
                <w:iCs/>
                <w:color w:val="548DD4"/>
                <w:sz w:val="18"/>
                <w:szCs w:val="18"/>
                <w:lang w:eastAsia="es-CL"/>
              </w:rPr>
              <w:t>Finalizado.</w:t>
            </w:r>
          </w:p>
        </w:tc>
      </w:tr>
      <w:tr w:rsidR="000C2286" w:rsidRPr="00A7285E" w14:paraId="3F6C794C" w14:textId="77777777">
        <w:trPr>
          <w:jc w:val="center"/>
        </w:trPr>
        <w:tc>
          <w:tcPr>
            <w:tcW w:w="1580" w:type="dxa"/>
          </w:tcPr>
          <w:p w14:paraId="0EE6CD20" w14:textId="17277FEE" w:rsidR="0007026C" w:rsidRPr="0007026C" w:rsidRDefault="0007026C" w:rsidP="0007026C">
            <w:pPr>
              <w:jc w:val="both"/>
              <w:rPr>
                <w:rFonts w:cstheme="minorHAnsi"/>
                <w:b/>
                <w:bCs/>
                <w:i/>
                <w:color w:val="548DD4"/>
                <w:sz w:val="18"/>
                <w:szCs w:val="18"/>
                <w:lang w:eastAsia="es-CL"/>
              </w:rPr>
            </w:pPr>
            <w:r w:rsidRPr="0007026C">
              <w:rPr>
                <w:rFonts w:cstheme="minorHAnsi"/>
                <w:b/>
                <w:bCs/>
                <w:i/>
                <w:color w:val="548DD4"/>
                <w:sz w:val="18"/>
                <w:szCs w:val="18"/>
                <w:lang w:eastAsia="es-CL"/>
              </w:rPr>
              <w:t xml:space="preserve">Construir el modelo arquitectónico de una solución sistémica que soporte los procesos de negocio </w:t>
            </w:r>
          </w:p>
          <w:p w14:paraId="2A97E020" w14:textId="4757F362" w:rsidR="000C2286" w:rsidRPr="00A64381" w:rsidRDefault="0007026C" w:rsidP="0007026C">
            <w:pPr>
              <w:jc w:val="both"/>
              <w:rPr>
                <w:rFonts w:cstheme="minorHAnsi"/>
                <w:b/>
                <w:bCs/>
                <w:i/>
                <w:color w:val="548DD4"/>
                <w:sz w:val="18"/>
                <w:szCs w:val="18"/>
                <w:lang w:eastAsia="es-CL"/>
              </w:rPr>
            </w:pPr>
            <w:r w:rsidRPr="0007026C">
              <w:rPr>
                <w:rFonts w:cstheme="minorHAnsi"/>
                <w:b/>
                <w:bCs/>
                <w:i/>
                <w:color w:val="548DD4"/>
                <w:sz w:val="18"/>
                <w:szCs w:val="18"/>
                <w:lang w:eastAsia="es-CL"/>
              </w:rPr>
              <w:t xml:space="preserve">de acuerdo los requerimientos de la organización y </w:t>
            </w:r>
            <w:r w:rsidRPr="0007026C">
              <w:rPr>
                <w:rFonts w:cstheme="minorHAnsi"/>
                <w:b/>
                <w:bCs/>
                <w:i/>
                <w:color w:val="548DD4"/>
                <w:sz w:val="18"/>
                <w:szCs w:val="18"/>
                <w:lang w:eastAsia="es-CL"/>
              </w:rPr>
              <w:lastRenderedPageBreak/>
              <w:t>estándares industria.</w:t>
            </w:r>
          </w:p>
        </w:tc>
        <w:tc>
          <w:tcPr>
            <w:tcW w:w="1580" w:type="dxa"/>
          </w:tcPr>
          <w:p w14:paraId="1F7E01CB" w14:textId="60942A41" w:rsidR="000C2286" w:rsidRPr="00A64381" w:rsidRDefault="009622FD">
            <w:pPr>
              <w:jc w:val="both"/>
              <w:rPr>
                <w:rFonts w:cstheme="minorHAnsi"/>
                <w:b/>
                <w:bCs/>
                <w:iCs/>
                <w:color w:val="548DD4"/>
                <w:sz w:val="18"/>
                <w:szCs w:val="18"/>
                <w:lang w:eastAsia="es-CL"/>
              </w:rPr>
            </w:pPr>
            <w:r w:rsidRPr="00A64381">
              <w:rPr>
                <w:rFonts w:cstheme="minorHAnsi"/>
                <w:b/>
                <w:bCs/>
                <w:iCs/>
                <w:color w:val="548DD4"/>
                <w:sz w:val="18"/>
                <w:szCs w:val="18"/>
                <w:lang w:eastAsia="es-CL"/>
              </w:rPr>
              <w:lastRenderedPageBreak/>
              <w:t>Diagrama de flujo</w:t>
            </w:r>
          </w:p>
        </w:tc>
        <w:tc>
          <w:tcPr>
            <w:tcW w:w="1580" w:type="dxa"/>
          </w:tcPr>
          <w:p w14:paraId="40179E3D" w14:textId="5045D540" w:rsidR="000C2286" w:rsidRPr="00A64381" w:rsidRDefault="00F67CF2">
            <w:pPr>
              <w:jc w:val="both"/>
              <w:rPr>
                <w:rFonts w:cstheme="minorHAnsi"/>
                <w:b/>
                <w:bCs/>
                <w:iCs/>
                <w:color w:val="548DD4"/>
                <w:sz w:val="18"/>
                <w:szCs w:val="18"/>
                <w:lang w:eastAsia="es-CL"/>
              </w:rPr>
            </w:pPr>
            <w:r>
              <w:rPr>
                <w:rFonts w:cstheme="minorHAnsi"/>
                <w:b/>
                <w:bCs/>
                <w:iCs/>
                <w:color w:val="548DD4"/>
                <w:sz w:val="18"/>
                <w:szCs w:val="18"/>
                <w:lang w:eastAsia="es-CL"/>
              </w:rPr>
              <w:t>Diagrama de flujo que representará las transacciones que se realizan al momento en que se realiza una orden de trabajo</w:t>
            </w:r>
          </w:p>
        </w:tc>
        <w:tc>
          <w:tcPr>
            <w:tcW w:w="1580" w:type="dxa"/>
          </w:tcPr>
          <w:p w14:paraId="651E6DAA" w14:textId="6497B41C" w:rsidR="000C2286" w:rsidRPr="00A64381" w:rsidRDefault="002D0AF7">
            <w:pPr>
              <w:jc w:val="both"/>
              <w:rPr>
                <w:rFonts w:cstheme="minorHAnsi"/>
                <w:b/>
                <w:bCs/>
                <w:iCs/>
                <w:color w:val="548DD4"/>
                <w:sz w:val="18"/>
                <w:szCs w:val="18"/>
                <w:lang w:eastAsia="es-CL"/>
              </w:rPr>
            </w:pPr>
            <w:r>
              <w:rPr>
                <w:rFonts w:cstheme="minorHAnsi"/>
                <w:b/>
                <w:bCs/>
                <w:iCs/>
                <w:color w:val="548DD4"/>
                <w:sz w:val="18"/>
                <w:szCs w:val="18"/>
                <w:lang w:eastAsia="es-CL"/>
              </w:rPr>
              <w:t>Bizagi Modeler</w:t>
            </w:r>
          </w:p>
        </w:tc>
        <w:tc>
          <w:tcPr>
            <w:tcW w:w="1580" w:type="dxa"/>
            <w:tcBorders>
              <w:right w:val="single" w:sz="4" w:space="0" w:color="FFFFFF" w:themeColor="background1"/>
            </w:tcBorders>
          </w:tcPr>
          <w:p w14:paraId="5B61F4FD" w14:textId="6197D8B1" w:rsidR="000C2286" w:rsidRPr="00A64381" w:rsidRDefault="000006D9">
            <w:pPr>
              <w:jc w:val="both"/>
              <w:rPr>
                <w:rFonts w:cstheme="minorHAnsi"/>
                <w:b/>
                <w:bCs/>
                <w:iCs/>
                <w:color w:val="548DD4"/>
                <w:sz w:val="18"/>
                <w:szCs w:val="18"/>
                <w:lang w:eastAsia="es-CL"/>
              </w:rPr>
            </w:pPr>
            <w:r>
              <w:rPr>
                <w:rFonts w:cstheme="minorHAnsi"/>
                <w:b/>
                <w:bCs/>
                <w:iCs/>
                <w:color w:val="548DD4"/>
                <w:sz w:val="18"/>
                <w:szCs w:val="18"/>
                <w:lang w:eastAsia="es-CL"/>
              </w:rPr>
              <w:t>1 día</w:t>
            </w:r>
          </w:p>
        </w:tc>
        <w:tc>
          <w:tcPr>
            <w:tcW w:w="1580" w:type="dxa"/>
            <w:tcBorders>
              <w:left w:val="single" w:sz="4" w:space="0" w:color="FFFFFF" w:themeColor="background1"/>
            </w:tcBorders>
            <w:shd w:val="clear" w:color="auto" w:fill="D9D9D9" w:themeFill="background1" w:themeFillShade="D9"/>
          </w:tcPr>
          <w:p w14:paraId="58006CC5" w14:textId="23E9D53D" w:rsidR="000C2286" w:rsidRPr="00A64381" w:rsidRDefault="000006D9">
            <w:pPr>
              <w:jc w:val="both"/>
              <w:rPr>
                <w:rFonts w:cstheme="minorHAnsi"/>
                <w:b/>
                <w:bCs/>
                <w:iCs/>
                <w:color w:val="548DD4"/>
                <w:sz w:val="18"/>
                <w:szCs w:val="18"/>
                <w:lang w:eastAsia="es-CL"/>
              </w:rPr>
            </w:pPr>
            <w:r>
              <w:rPr>
                <w:rFonts w:cstheme="minorHAnsi"/>
                <w:b/>
                <w:bCs/>
                <w:iCs/>
                <w:color w:val="548DD4"/>
                <w:sz w:val="18"/>
                <w:szCs w:val="18"/>
                <w:lang w:eastAsia="es-CL"/>
              </w:rPr>
              <w:t>Nicolás Friz</w:t>
            </w:r>
          </w:p>
        </w:tc>
        <w:tc>
          <w:tcPr>
            <w:tcW w:w="1581" w:type="dxa"/>
          </w:tcPr>
          <w:p w14:paraId="235999C2" w14:textId="4BB68F31" w:rsidR="000C2286" w:rsidRPr="00A64381" w:rsidRDefault="002D0AF7">
            <w:pPr>
              <w:jc w:val="both"/>
              <w:rPr>
                <w:rFonts w:cstheme="minorHAnsi"/>
                <w:b/>
                <w:bCs/>
                <w:iCs/>
                <w:color w:val="548DD4"/>
                <w:sz w:val="18"/>
                <w:szCs w:val="18"/>
                <w:lang w:eastAsia="es-CL"/>
              </w:rPr>
            </w:pPr>
            <w:r>
              <w:rPr>
                <w:rFonts w:cstheme="minorHAnsi"/>
                <w:b/>
                <w:bCs/>
                <w:iCs/>
                <w:color w:val="548DD4"/>
                <w:sz w:val="18"/>
                <w:szCs w:val="18"/>
                <w:lang w:eastAsia="es-CL"/>
              </w:rPr>
              <w:t>Finalizado</w:t>
            </w:r>
            <w:r w:rsidR="00064D14">
              <w:rPr>
                <w:rFonts w:cstheme="minorHAnsi"/>
                <w:b/>
                <w:bCs/>
                <w:iCs/>
                <w:color w:val="548DD4"/>
                <w:sz w:val="18"/>
                <w:szCs w:val="18"/>
                <w:lang w:eastAsia="es-CL"/>
              </w:rPr>
              <w:t>.</w:t>
            </w:r>
          </w:p>
        </w:tc>
      </w:tr>
      <w:tr w:rsidR="004B45F1" w:rsidRPr="00A7285E" w14:paraId="6DE41895" w14:textId="77777777">
        <w:trPr>
          <w:jc w:val="center"/>
        </w:trPr>
        <w:tc>
          <w:tcPr>
            <w:tcW w:w="1580" w:type="dxa"/>
          </w:tcPr>
          <w:p w14:paraId="67C9BDD7" w14:textId="77777777" w:rsidR="00BE7294" w:rsidRPr="00BE7294" w:rsidRDefault="00BE7294" w:rsidP="00BE7294">
            <w:pPr>
              <w:jc w:val="both"/>
              <w:rPr>
                <w:rFonts w:cstheme="minorHAnsi"/>
                <w:b/>
                <w:bCs/>
                <w:iCs/>
                <w:color w:val="548DD4"/>
                <w:sz w:val="18"/>
                <w:szCs w:val="18"/>
                <w:lang w:eastAsia="es-CL"/>
              </w:rPr>
            </w:pPr>
            <w:r w:rsidRPr="00BE7294">
              <w:rPr>
                <w:rFonts w:cstheme="minorHAnsi"/>
                <w:b/>
                <w:bCs/>
                <w:iCs/>
                <w:color w:val="548DD4"/>
                <w:sz w:val="18"/>
                <w:szCs w:val="18"/>
                <w:lang w:eastAsia="es-CL"/>
              </w:rPr>
              <w:t xml:space="preserve">Desarrollar una solución de software utilizando técnicas que permitan sistematizar el proceso de </w:t>
            </w:r>
          </w:p>
          <w:p w14:paraId="73BF23BD" w14:textId="4184CBCE" w:rsidR="004B45F1" w:rsidRPr="00A64381" w:rsidRDefault="00BE7294" w:rsidP="00BE7294">
            <w:pPr>
              <w:jc w:val="both"/>
              <w:rPr>
                <w:rFonts w:cstheme="minorHAnsi"/>
                <w:b/>
                <w:bCs/>
                <w:iCs/>
                <w:color w:val="548DD4"/>
                <w:sz w:val="18"/>
                <w:szCs w:val="18"/>
                <w:lang w:eastAsia="es-CL"/>
              </w:rPr>
            </w:pPr>
            <w:r w:rsidRPr="00BE7294">
              <w:rPr>
                <w:rFonts w:cstheme="minorHAnsi"/>
                <w:b/>
                <w:bCs/>
                <w:iCs/>
                <w:color w:val="548DD4"/>
                <w:sz w:val="18"/>
                <w:szCs w:val="18"/>
                <w:lang w:eastAsia="es-CL"/>
              </w:rPr>
              <w:t>desarrollo y mantenimiento, asegurando el logro de los objetivos.</w:t>
            </w:r>
          </w:p>
        </w:tc>
        <w:tc>
          <w:tcPr>
            <w:tcW w:w="1580" w:type="dxa"/>
          </w:tcPr>
          <w:p w14:paraId="06CAEE25" w14:textId="37BFE240" w:rsidR="004B45F1" w:rsidRPr="00A64381" w:rsidRDefault="004B45F1" w:rsidP="004B45F1">
            <w:pPr>
              <w:jc w:val="both"/>
              <w:rPr>
                <w:rFonts w:cstheme="minorHAnsi"/>
                <w:b/>
                <w:bCs/>
                <w:iCs/>
                <w:color w:val="548DD4"/>
                <w:sz w:val="18"/>
                <w:szCs w:val="18"/>
                <w:lang w:eastAsia="es-CL"/>
              </w:rPr>
            </w:pPr>
            <w:r w:rsidRPr="00A64381">
              <w:rPr>
                <w:rFonts w:cstheme="minorHAnsi"/>
                <w:b/>
                <w:bCs/>
                <w:iCs/>
                <w:color w:val="548DD4"/>
                <w:sz w:val="18"/>
                <w:szCs w:val="18"/>
                <w:lang w:eastAsia="es-CL"/>
              </w:rPr>
              <w:t>Creación del registro y Login</w:t>
            </w:r>
          </w:p>
        </w:tc>
        <w:tc>
          <w:tcPr>
            <w:tcW w:w="1580" w:type="dxa"/>
          </w:tcPr>
          <w:p w14:paraId="321EA4E2" w14:textId="18F02C2E" w:rsidR="004B45F1" w:rsidRPr="00A64381" w:rsidRDefault="00E11BB2" w:rsidP="004B45F1">
            <w:pPr>
              <w:jc w:val="both"/>
              <w:rPr>
                <w:rFonts w:cstheme="minorHAnsi"/>
                <w:b/>
                <w:bCs/>
                <w:iCs/>
                <w:color w:val="548DD4"/>
                <w:sz w:val="18"/>
                <w:szCs w:val="18"/>
                <w:lang w:eastAsia="es-CL"/>
              </w:rPr>
            </w:pPr>
            <w:r>
              <w:rPr>
                <w:rFonts w:cstheme="minorHAnsi"/>
                <w:b/>
                <w:bCs/>
                <w:iCs/>
                <w:color w:val="548DD4"/>
                <w:sz w:val="18"/>
                <w:szCs w:val="18"/>
                <w:lang w:eastAsia="es-CL"/>
              </w:rPr>
              <w:t>Desarrollo del</w:t>
            </w:r>
            <w:r w:rsidR="00FE2D27">
              <w:rPr>
                <w:rFonts w:cstheme="minorHAnsi"/>
                <w:b/>
                <w:bCs/>
                <w:iCs/>
                <w:color w:val="548DD4"/>
                <w:sz w:val="18"/>
                <w:szCs w:val="18"/>
                <w:lang w:eastAsia="es-CL"/>
              </w:rPr>
              <w:t xml:space="preserve"> </w:t>
            </w:r>
            <w:r w:rsidR="0089460D">
              <w:rPr>
                <w:rFonts w:cstheme="minorHAnsi"/>
                <w:b/>
                <w:bCs/>
                <w:iCs/>
                <w:color w:val="548DD4"/>
                <w:sz w:val="18"/>
                <w:szCs w:val="18"/>
                <w:lang w:eastAsia="es-CL"/>
              </w:rPr>
              <w:t>Inicio de sesión de la plataforma.</w:t>
            </w:r>
          </w:p>
        </w:tc>
        <w:tc>
          <w:tcPr>
            <w:tcW w:w="1580" w:type="dxa"/>
          </w:tcPr>
          <w:p w14:paraId="5CA848B8" w14:textId="137984CD" w:rsidR="004B45F1" w:rsidRPr="00A64381" w:rsidRDefault="002949CC" w:rsidP="004B45F1">
            <w:pPr>
              <w:jc w:val="both"/>
              <w:rPr>
                <w:rFonts w:cstheme="minorHAnsi"/>
                <w:b/>
                <w:bCs/>
                <w:iCs/>
                <w:color w:val="548DD4"/>
                <w:sz w:val="18"/>
                <w:szCs w:val="18"/>
                <w:lang w:eastAsia="es-CL"/>
              </w:rPr>
            </w:pPr>
            <w:r>
              <w:rPr>
                <w:rFonts w:cstheme="minorHAnsi"/>
                <w:b/>
                <w:bCs/>
                <w:iCs/>
                <w:color w:val="548DD4"/>
                <w:sz w:val="18"/>
                <w:szCs w:val="18"/>
                <w:lang w:eastAsia="es-CL"/>
              </w:rPr>
              <w:t>Visual Studio Code</w:t>
            </w:r>
            <w:r w:rsidR="00E11BB2">
              <w:rPr>
                <w:rFonts w:cstheme="minorHAnsi"/>
                <w:b/>
                <w:bCs/>
                <w:iCs/>
                <w:color w:val="548DD4"/>
                <w:sz w:val="18"/>
                <w:szCs w:val="18"/>
                <w:lang w:eastAsia="es-CL"/>
              </w:rPr>
              <w:t xml:space="preserve"> y Lar</w:t>
            </w:r>
            <w:r w:rsidR="00436AB2">
              <w:rPr>
                <w:rFonts w:cstheme="minorHAnsi"/>
                <w:b/>
                <w:bCs/>
                <w:iCs/>
                <w:color w:val="548DD4"/>
                <w:sz w:val="18"/>
                <w:szCs w:val="18"/>
                <w:lang w:eastAsia="es-CL"/>
              </w:rPr>
              <w:t>avel Breeze</w:t>
            </w:r>
          </w:p>
        </w:tc>
        <w:tc>
          <w:tcPr>
            <w:tcW w:w="1580" w:type="dxa"/>
            <w:tcBorders>
              <w:right w:val="single" w:sz="4" w:space="0" w:color="FFFFFF" w:themeColor="background1"/>
            </w:tcBorders>
          </w:tcPr>
          <w:p w14:paraId="3EFA93C9" w14:textId="29A7FBD5" w:rsidR="004B45F1" w:rsidRPr="00A64381" w:rsidRDefault="004B45F1" w:rsidP="004B45F1">
            <w:pPr>
              <w:jc w:val="both"/>
              <w:rPr>
                <w:rFonts w:cstheme="minorHAnsi"/>
                <w:b/>
                <w:bCs/>
                <w:iCs/>
                <w:color w:val="548DD4"/>
                <w:sz w:val="18"/>
                <w:szCs w:val="18"/>
                <w:lang w:eastAsia="es-CL"/>
              </w:rPr>
            </w:pPr>
            <w:r w:rsidRPr="007E1EC5">
              <w:rPr>
                <w:rFonts w:cstheme="minorHAnsi"/>
                <w:b/>
                <w:bCs/>
                <w:iCs/>
                <w:color w:val="548DD4"/>
                <w:sz w:val="18"/>
                <w:szCs w:val="18"/>
                <w:lang w:eastAsia="es-CL"/>
              </w:rPr>
              <w:t>2 días</w:t>
            </w:r>
          </w:p>
        </w:tc>
        <w:tc>
          <w:tcPr>
            <w:tcW w:w="1580" w:type="dxa"/>
            <w:tcBorders>
              <w:left w:val="single" w:sz="4" w:space="0" w:color="FFFFFF" w:themeColor="background1"/>
            </w:tcBorders>
            <w:shd w:val="clear" w:color="auto" w:fill="D9D9D9" w:themeFill="background1" w:themeFillShade="D9"/>
          </w:tcPr>
          <w:p w14:paraId="2E0450CD" w14:textId="41726AF9" w:rsidR="004B45F1" w:rsidRPr="00A64381" w:rsidRDefault="007B392C" w:rsidP="004B45F1">
            <w:pPr>
              <w:jc w:val="both"/>
              <w:rPr>
                <w:rFonts w:cstheme="minorHAnsi"/>
                <w:b/>
                <w:bCs/>
                <w:iCs/>
                <w:color w:val="548DD4"/>
                <w:sz w:val="18"/>
                <w:szCs w:val="18"/>
                <w:lang w:eastAsia="es-CL"/>
              </w:rPr>
            </w:pPr>
            <w:r>
              <w:rPr>
                <w:rFonts w:cstheme="minorHAnsi"/>
                <w:b/>
                <w:bCs/>
                <w:iCs/>
                <w:color w:val="548DD4"/>
                <w:sz w:val="18"/>
                <w:szCs w:val="18"/>
                <w:lang w:eastAsia="es-CL"/>
              </w:rPr>
              <w:t>Nicolás Friz</w:t>
            </w:r>
          </w:p>
        </w:tc>
        <w:tc>
          <w:tcPr>
            <w:tcW w:w="1581" w:type="dxa"/>
          </w:tcPr>
          <w:p w14:paraId="769C8696" w14:textId="76B82648" w:rsidR="004B45F1" w:rsidRPr="00A64381" w:rsidRDefault="00E11BB2" w:rsidP="004B45F1">
            <w:pPr>
              <w:jc w:val="both"/>
              <w:rPr>
                <w:rFonts w:cstheme="minorHAnsi"/>
                <w:b/>
                <w:bCs/>
                <w:iCs/>
                <w:color w:val="548DD4"/>
                <w:sz w:val="18"/>
                <w:szCs w:val="18"/>
                <w:lang w:eastAsia="es-CL"/>
              </w:rPr>
            </w:pPr>
            <w:r>
              <w:rPr>
                <w:rFonts w:cstheme="minorHAnsi"/>
                <w:b/>
                <w:bCs/>
                <w:iCs/>
                <w:color w:val="548DD4"/>
                <w:sz w:val="18"/>
                <w:szCs w:val="18"/>
                <w:lang w:eastAsia="es-CL"/>
              </w:rPr>
              <w:t>Finalizado.</w:t>
            </w:r>
          </w:p>
        </w:tc>
      </w:tr>
      <w:tr w:rsidR="004B45F1" w:rsidRPr="00A7285E" w14:paraId="45D04E24" w14:textId="77777777">
        <w:trPr>
          <w:jc w:val="center"/>
        </w:trPr>
        <w:tc>
          <w:tcPr>
            <w:tcW w:w="1580" w:type="dxa"/>
          </w:tcPr>
          <w:p w14:paraId="1C6B2519" w14:textId="77777777" w:rsidR="00BE7294" w:rsidRPr="00BE7294" w:rsidRDefault="00BE7294" w:rsidP="00BE7294">
            <w:pPr>
              <w:jc w:val="both"/>
              <w:rPr>
                <w:rFonts w:cstheme="minorHAnsi"/>
                <w:b/>
                <w:bCs/>
                <w:iCs/>
                <w:color w:val="548DD4"/>
                <w:sz w:val="18"/>
                <w:szCs w:val="18"/>
                <w:lang w:eastAsia="es-CL"/>
              </w:rPr>
            </w:pPr>
            <w:r w:rsidRPr="00BE7294">
              <w:rPr>
                <w:rFonts w:cstheme="minorHAnsi"/>
                <w:b/>
                <w:bCs/>
                <w:iCs/>
                <w:color w:val="548DD4"/>
                <w:sz w:val="18"/>
                <w:szCs w:val="18"/>
                <w:lang w:eastAsia="es-CL"/>
              </w:rPr>
              <w:t xml:space="preserve">Desarrollar una solución de software utilizando técnicas que permitan sistematizar el proceso de </w:t>
            </w:r>
          </w:p>
          <w:p w14:paraId="62900224" w14:textId="557AED13" w:rsidR="004B45F1" w:rsidRPr="00A64381" w:rsidRDefault="00BE7294" w:rsidP="00BE7294">
            <w:pPr>
              <w:jc w:val="both"/>
              <w:rPr>
                <w:rFonts w:cstheme="minorHAnsi"/>
                <w:b/>
                <w:bCs/>
                <w:iCs/>
                <w:color w:val="548DD4"/>
                <w:sz w:val="18"/>
                <w:szCs w:val="18"/>
                <w:lang w:eastAsia="es-CL"/>
              </w:rPr>
            </w:pPr>
            <w:r w:rsidRPr="00BE7294">
              <w:rPr>
                <w:rFonts w:cstheme="minorHAnsi"/>
                <w:b/>
                <w:bCs/>
                <w:iCs/>
                <w:color w:val="548DD4"/>
                <w:sz w:val="18"/>
                <w:szCs w:val="18"/>
                <w:lang w:eastAsia="es-CL"/>
              </w:rPr>
              <w:t>desarrollo y mantenimiento, asegurando el logro de los objetivos.</w:t>
            </w:r>
          </w:p>
        </w:tc>
        <w:tc>
          <w:tcPr>
            <w:tcW w:w="1580" w:type="dxa"/>
          </w:tcPr>
          <w:p w14:paraId="49AEFC37" w14:textId="5B22A6C7" w:rsidR="004B45F1" w:rsidRPr="00A64381" w:rsidRDefault="004B45F1" w:rsidP="004B45F1">
            <w:pPr>
              <w:jc w:val="both"/>
              <w:rPr>
                <w:rFonts w:cstheme="minorHAnsi"/>
                <w:b/>
                <w:bCs/>
                <w:iCs/>
                <w:color w:val="548DD4"/>
                <w:sz w:val="18"/>
                <w:szCs w:val="18"/>
                <w:lang w:eastAsia="es-CL"/>
              </w:rPr>
            </w:pPr>
            <w:r w:rsidRPr="00A64381">
              <w:rPr>
                <w:rFonts w:cstheme="minorHAnsi"/>
                <w:b/>
                <w:bCs/>
                <w:iCs/>
                <w:color w:val="548DD4"/>
                <w:sz w:val="18"/>
                <w:szCs w:val="18"/>
                <w:lang w:eastAsia="es-CL"/>
              </w:rPr>
              <w:t>Creación de Perfiles de Usuario</w:t>
            </w:r>
          </w:p>
        </w:tc>
        <w:tc>
          <w:tcPr>
            <w:tcW w:w="1580" w:type="dxa"/>
          </w:tcPr>
          <w:p w14:paraId="590E9B5A" w14:textId="5E61A301" w:rsidR="004B45F1" w:rsidRPr="00A64381" w:rsidRDefault="00685445" w:rsidP="004B45F1">
            <w:pPr>
              <w:jc w:val="both"/>
              <w:rPr>
                <w:rFonts w:cstheme="minorHAnsi"/>
                <w:b/>
                <w:bCs/>
                <w:iCs/>
                <w:color w:val="548DD4"/>
                <w:sz w:val="18"/>
                <w:szCs w:val="18"/>
                <w:lang w:eastAsia="es-CL"/>
              </w:rPr>
            </w:pPr>
            <w:r>
              <w:rPr>
                <w:rFonts w:cstheme="minorHAnsi"/>
                <w:b/>
                <w:bCs/>
                <w:iCs/>
                <w:color w:val="548DD4"/>
                <w:sz w:val="18"/>
                <w:szCs w:val="18"/>
                <w:lang w:eastAsia="es-CL"/>
              </w:rPr>
              <w:t>Desarrollo de los perfiles y sus respectivos roles y vistas</w:t>
            </w:r>
            <w:r w:rsidR="00934C19">
              <w:rPr>
                <w:rFonts w:cstheme="minorHAnsi"/>
                <w:b/>
                <w:bCs/>
                <w:iCs/>
                <w:color w:val="548DD4"/>
                <w:sz w:val="18"/>
                <w:szCs w:val="18"/>
                <w:lang w:eastAsia="es-CL"/>
              </w:rPr>
              <w:t>.</w:t>
            </w:r>
          </w:p>
        </w:tc>
        <w:tc>
          <w:tcPr>
            <w:tcW w:w="1580" w:type="dxa"/>
          </w:tcPr>
          <w:p w14:paraId="206AAF94" w14:textId="5D199F43" w:rsidR="004B45F1" w:rsidRPr="00A64381" w:rsidRDefault="002949CC" w:rsidP="004B45F1">
            <w:pPr>
              <w:jc w:val="both"/>
              <w:rPr>
                <w:rFonts w:cstheme="minorHAnsi"/>
                <w:b/>
                <w:bCs/>
                <w:iCs/>
                <w:color w:val="548DD4"/>
                <w:sz w:val="18"/>
                <w:szCs w:val="18"/>
                <w:lang w:eastAsia="es-CL"/>
              </w:rPr>
            </w:pPr>
            <w:r>
              <w:rPr>
                <w:rFonts w:cstheme="minorHAnsi"/>
                <w:b/>
                <w:bCs/>
                <w:iCs/>
                <w:color w:val="548DD4"/>
                <w:sz w:val="18"/>
                <w:szCs w:val="18"/>
                <w:lang w:eastAsia="es-CL"/>
              </w:rPr>
              <w:t>Visual Studio Code</w:t>
            </w:r>
          </w:p>
        </w:tc>
        <w:tc>
          <w:tcPr>
            <w:tcW w:w="1580" w:type="dxa"/>
            <w:tcBorders>
              <w:right w:val="single" w:sz="4" w:space="0" w:color="FFFFFF" w:themeColor="background1"/>
            </w:tcBorders>
          </w:tcPr>
          <w:p w14:paraId="37DE791D" w14:textId="2C74F21F" w:rsidR="004B45F1" w:rsidRPr="00A64381" w:rsidRDefault="004B45F1" w:rsidP="004B45F1">
            <w:pPr>
              <w:jc w:val="both"/>
              <w:rPr>
                <w:rFonts w:cstheme="minorHAnsi"/>
                <w:b/>
                <w:bCs/>
                <w:iCs/>
                <w:color w:val="548DD4"/>
                <w:sz w:val="18"/>
                <w:szCs w:val="18"/>
                <w:lang w:eastAsia="es-CL"/>
              </w:rPr>
            </w:pPr>
            <w:r w:rsidRPr="007E1EC5">
              <w:rPr>
                <w:rFonts w:cstheme="minorHAnsi"/>
                <w:b/>
                <w:bCs/>
                <w:iCs/>
                <w:color w:val="548DD4"/>
                <w:sz w:val="18"/>
                <w:szCs w:val="18"/>
                <w:lang w:eastAsia="es-CL"/>
              </w:rPr>
              <w:t>4 días</w:t>
            </w:r>
          </w:p>
        </w:tc>
        <w:tc>
          <w:tcPr>
            <w:tcW w:w="1580" w:type="dxa"/>
            <w:tcBorders>
              <w:left w:val="single" w:sz="4" w:space="0" w:color="FFFFFF" w:themeColor="background1"/>
            </w:tcBorders>
            <w:shd w:val="clear" w:color="auto" w:fill="D9D9D9" w:themeFill="background1" w:themeFillShade="D9"/>
          </w:tcPr>
          <w:p w14:paraId="6CD917C9" w14:textId="2E68EB16" w:rsidR="004B45F1" w:rsidRPr="00A64381" w:rsidRDefault="007B392C" w:rsidP="004B45F1">
            <w:pPr>
              <w:jc w:val="both"/>
              <w:rPr>
                <w:rFonts w:cstheme="minorHAnsi"/>
                <w:b/>
                <w:bCs/>
                <w:iCs/>
                <w:color w:val="548DD4"/>
                <w:sz w:val="18"/>
                <w:szCs w:val="18"/>
                <w:lang w:eastAsia="es-CL"/>
              </w:rPr>
            </w:pPr>
            <w:r>
              <w:rPr>
                <w:rFonts w:cstheme="minorHAnsi"/>
                <w:b/>
                <w:bCs/>
                <w:iCs/>
                <w:color w:val="548DD4"/>
                <w:sz w:val="18"/>
                <w:szCs w:val="18"/>
                <w:lang w:eastAsia="es-CL"/>
              </w:rPr>
              <w:t>Ricardo Vidal</w:t>
            </w:r>
          </w:p>
        </w:tc>
        <w:tc>
          <w:tcPr>
            <w:tcW w:w="1581" w:type="dxa"/>
          </w:tcPr>
          <w:p w14:paraId="5F727A72" w14:textId="02D1DCFE" w:rsidR="004B45F1" w:rsidRPr="00A64381" w:rsidRDefault="0089460D" w:rsidP="004B45F1">
            <w:pPr>
              <w:jc w:val="both"/>
              <w:rPr>
                <w:rFonts w:cstheme="minorHAnsi"/>
                <w:b/>
                <w:bCs/>
                <w:iCs/>
                <w:color w:val="548DD4"/>
                <w:sz w:val="18"/>
                <w:szCs w:val="18"/>
                <w:lang w:eastAsia="es-CL"/>
              </w:rPr>
            </w:pPr>
            <w:r>
              <w:rPr>
                <w:rFonts w:cstheme="minorHAnsi"/>
                <w:b/>
                <w:bCs/>
                <w:iCs/>
                <w:color w:val="548DD4"/>
                <w:sz w:val="18"/>
                <w:szCs w:val="18"/>
                <w:lang w:eastAsia="es-CL"/>
              </w:rPr>
              <w:t>En proceso.</w:t>
            </w:r>
          </w:p>
        </w:tc>
      </w:tr>
      <w:tr w:rsidR="004B45F1" w:rsidRPr="00A7285E" w14:paraId="1C2C70DD" w14:textId="77777777">
        <w:trPr>
          <w:jc w:val="center"/>
        </w:trPr>
        <w:tc>
          <w:tcPr>
            <w:tcW w:w="1580" w:type="dxa"/>
          </w:tcPr>
          <w:p w14:paraId="25EB3A21" w14:textId="77777777" w:rsidR="00BE7294" w:rsidRPr="00BE7294" w:rsidRDefault="00BE7294" w:rsidP="00BE7294">
            <w:pPr>
              <w:jc w:val="both"/>
              <w:rPr>
                <w:rFonts w:cstheme="minorHAnsi"/>
                <w:b/>
                <w:bCs/>
                <w:iCs/>
                <w:color w:val="548DD4"/>
                <w:sz w:val="18"/>
                <w:szCs w:val="18"/>
                <w:lang w:eastAsia="es-CL"/>
              </w:rPr>
            </w:pPr>
            <w:r w:rsidRPr="00BE7294">
              <w:rPr>
                <w:rFonts w:cstheme="minorHAnsi"/>
                <w:b/>
                <w:bCs/>
                <w:iCs/>
                <w:color w:val="548DD4"/>
                <w:sz w:val="18"/>
                <w:szCs w:val="18"/>
                <w:lang w:eastAsia="es-CL"/>
              </w:rPr>
              <w:t xml:space="preserve">Desarrollar una solución de software utilizando técnicas que permitan sistematizar el proceso de </w:t>
            </w:r>
          </w:p>
          <w:p w14:paraId="7D681B78" w14:textId="4C21CC4B" w:rsidR="004B45F1" w:rsidRPr="00A64381" w:rsidRDefault="00BE7294" w:rsidP="00BE7294">
            <w:pPr>
              <w:jc w:val="both"/>
              <w:rPr>
                <w:rFonts w:cstheme="minorHAnsi"/>
                <w:b/>
                <w:bCs/>
                <w:iCs/>
                <w:color w:val="548DD4"/>
                <w:sz w:val="18"/>
                <w:szCs w:val="18"/>
                <w:lang w:eastAsia="es-CL"/>
              </w:rPr>
            </w:pPr>
            <w:r w:rsidRPr="00BE7294">
              <w:rPr>
                <w:rFonts w:cstheme="minorHAnsi"/>
                <w:b/>
                <w:bCs/>
                <w:iCs/>
                <w:color w:val="548DD4"/>
                <w:sz w:val="18"/>
                <w:szCs w:val="18"/>
                <w:lang w:eastAsia="es-CL"/>
              </w:rPr>
              <w:t>desarrollo y mantenimiento, asegurando el logro de los objetivos.</w:t>
            </w:r>
          </w:p>
        </w:tc>
        <w:tc>
          <w:tcPr>
            <w:tcW w:w="1580" w:type="dxa"/>
          </w:tcPr>
          <w:p w14:paraId="1DF2D656" w14:textId="2F73CA2B" w:rsidR="004B45F1" w:rsidRPr="00A64381" w:rsidRDefault="004B45F1" w:rsidP="004B45F1">
            <w:pPr>
              <w:jc w:val="both"/>
              <w:rPr>
                <w:rFonts w:cstheme="minorHAnsi"/>
                <w:b/>
                <w:bCs/>
                <w:iCs/>
                <w:color w:val="548DD4"/>
                <w:sz w:val="18"/>
                <w:szCs w:val="18"/>
                <w:lang w:eastAsia="es-CL"/>
              </w:rPr>
            </w:pPr>
            <w:r w:rsidRPr="00A64381">
              <w:rPr>
                <w:rFonts w:cstheme="minorHAnsi"/>
                <w:b/>
                <w:bCs/>
                <w:iCs/>
                <w:color w:val="548DD4"/>
                <w:sz w:val="18"/>
                <w:szCs w:val="18"/>
                <w:lang w:eastAsia="es-CL"/>
              </w:rPr>
              <w:t>Creación del Gestor de Clientes</w:t>
            </w:r>
          </w:p>
        </w:tc>
        <w:tc>
          <w:tcPr>
            <w:tcW w:w="1580" w:type="dxa"/>
          </w:tcPr>
          <w:p w14:paraId="081571F2" w14:textId="1CD8142F" w:rsidR="004B45F1" w:rsidRPr="00A64381" w:rsidRDefault="00934C19" w:rsidP="004B45F1">
            <w:pPr>
              <w:jc w:val="both"/>
              <w:rPr>
                <w:rFonts w:cstheme="minorHAnsi"/>
                <w:b/>
                <w:bCs/>
                <w:iCs/>
                <w:color w:val="548DD4"/>
                <w:sz w:val="18"/>
                <w:szCs w:val="18"/>
                <w:lang w:eastAsia="es-CL"/>
              </w:rPr>
            </w:pPr>
            <w:r>
              <w:rPr>
                <w:rFonts w:cstheme="minorHAnsi"/>
                <w:b/>
                <w:bCs/>
                <w:iCs/>
                <w:color w:val="548DD4"/>
                <w:sz w:val="18"/>
                <w:szCs w:val="18"/>
                <w:lang w:eastAsia="es-CL"/>
              </w:rPr>
              <w:t>Desarrollo del crud de clientes.</w:t>
            </w:r>
          </w:p>
        </w:tc>
        <w:tc>
          <w:tcPr>
            <w:tcW w:w="1580" w:type="dxa"/>
          </w:tcPr>
          <w:p w14:paraId="39C0F614" w14:textId="7E752D98" w:rsidR="004B45F1" w:rsidRPr="00A64381" w:rsidRDefault="002949CC" w:rsidP="004B45F1">
            <w:pPr>
              <w:jc w:val="both"/>
              <w:rPr>
                <w:rFonts w:cstheme="minorHAnsi"/>
                <w:b/>
                <w:bCs/>
                <w:iCs/>
                <w:color w:val="548DD4"/>
                <w:sz w:val="18"/>
                <w:szCs w:val="18"/>
                <w:lang w:eastAsia="es-CL"/>
              </w:rPr>
            </w:pPr>
            <w:r>
              <w:rPr>
                <w:rFonts w:cstheme="minorHAnsi"/>
                <w:b/>
                <w:bCs/>
                <w:iCs/>
                <w:color w:val="548DD4"/>
                <w:sz w:val="18"/>
                <w:szCs w:val="18"/>
                <w:lang w:eastAsia="es-CL"/>
              </w:rPr>
              <w:t>Visual Studio Code</w:t>
            </w:r>
          </w:p>
        </w:tc>
        <w:tc>
          <w:tcPr>
            <w:tcW w:w="1580" w:type="dxa"/>
            <w:tcBorders>
              <w:right w:val="single" w:sz="4" w:space="0" w:color="FFFFFF" w:themeColor="background1"/>
            </w:tcBorders>
          </w:tcPr>
          <w:p w14:paraId="3AAD3AB4" w14:textId="1D795DA4" w:rsidR="004B45F1" w:rsidRPr="00A64381" w:rsidRDefault="004B45F1" w:rsidP="004B45F1">
            <w:pPr>
              <w:jc w:val="both"/>
              <w:rPr>
                <w:rFonts w:cstheme="minorHAnsi"/>
                <w:b/>
                <w:bCs/>
                <w:iCs/>
                <w:color w:val="548DD4"/>
                <w:sz w:val="18"/>
                <w:szCs w:val="18"/>
                <w:lang w:eastAsia="es-CL"/>
              </w:rPr>
            </w:pPr>
            <w:r w:rsidRPr="007E1EC5">
              <w:rPr>
                <w:rFonts w:cstheme="minorHAnsi"/>
                <w:b/>
                <w:bCs/>
                <w:iCs/>
                <w:color w:val="548DD4"/>
                <w:sz w:val="18"/>
                <w:szCs w:val="18"/>
                <w:lang w:eastAsia="es-CL"/>
              </w:rPr>
              <w:t>4 días</w:t>
            </w:r>
          </w:p>
        </w:tc>
        <w:tc>
          <w:tcPr>
            <w:tcW w:w="1580" w:type="dxa"/>
            <w:tcBorders>
              <w:left w:val="single" w:sz="4" w:space="0" w:color="FFFFFF" w:themeColor="background1"/>
            </w:tcBorders>
            <w:shd w:val="clear" w:color="auto" w:fill="D9D9D9" w:themeFill="background1" w:themeFillShade="D9"/>
          </w:tcPr>
          <w:p w14:paraId="22B1D246" w14:textId="62A95962" w:rsidR="004B45F1" w:rsidRPr="00A64381" w:rsidRDefault="007B392C" w:rsidP="004B45F1">
            <w:pPr>
              <w:jc w:val="both"/>
              <w:rPr>
                <w:rFonts w:cstheme="minorHAnsi"/>
                <w:b/>
                <w:bCs/>
                <w:iCs/>
                <w:color w:val="548DD4"/>
                <w:sz w:val="18"/>
                <w:szCs w:val="18"/>
                <w:lang w:eastAsia="es-CL"/>
              </w:rPr>
            </w:pPr>
            <w:r>
              <w:rPr>
                <w:rFonts w:cstheme="minorHAnsi"/>
                <w:b/>
                <w:bCs/>
                <w:iCs/>
                <w:color w:val="548DD4"/>
                <w:sz w:val="18"/>
                <w:szCs w:val="18"/>
                <w:lang w:eastAsia="es-CL"/>
              </w:rPr>
              <w:t>Blanca Hidalgo</w:t>
            </w:r>
          </w:p>
        </w:tc>
        <w:tc>
          <w:tcPr>
            <w:tcW w:w="1581" w:type="dxa"/>
          </w:tcPr>
          <w:p w14:paraId="1ADC9AD4" w14:textId="6B5449B1" w:rsidR="004B45F1" w:rsidRPr="00A64381" w:rsidRDefault="0089460D" w:rsidP="004B45F1">
            <w:pPr>
              <w:jc w:val="both"/>
              <w:rPr>
                <w:rFonts w:cstheme="minorHAnsi"/>
                <w:b/>
                <w:bCs/>
                <w:iCs/>
                <w:color w:val="548DD4"/>
                <w:sz w:val="18"/>
                <w:szCs w:val="18"/>
                <w:lang w:eastAsia="es-CL"/>
              </w:rPr>
            </w:pPr>
            <w:r>
              <w:rPr>
                <w:rFonts w:cstheme="minorHAnsi"/>
                <w:b/>
                <w:bCs/>
                <w:iCs/>
                <w:color w:val="548DD4"/>
                <w:sz w:val="18"/>
                <w:szCs w:val="18"/>
                <w:lang w:eastAsia="es-CL"/>
              </w:rPr>
              <w:t>En proceso.</w:t>
            </w:r>
          </w:p>
        </w:tc>
      </w:tr>
    </w:tbl>
    <w:p w14:paraId="0FBBD418" w14:textId="68F96955" w:rsidR="00A64381" w:rsidRDefault="00A64381" w:rsidP="00D110EC">
      <w:pPr>
        <w:spacing w:after="0" w:line="360" w:lineRule="auto"/>
        <w:jc w:val="both"/>
        <w:rPr>
          <w:b/>
          <w:sz w:val="24"/>
          <w:szCs w:val="24"/>
        </w:rPr>
      </w:pPr>
    </w:p>
    <w:p w14:paraId="434AD438" w14:textId="77777777" w:rsidR="00A64381" w:rsidRDefault="00A64381">
      <w:pPr>
        <w:spacing w:after="0" w:line="240" w:lineRule="auto"/>
        <w:rPr>
          <w:b/>
          <w:sz w:val="24"/>
          <w:szCs w:val="24"/>
        </w:rPr>
      </w:pPr>
      <w:r>
        <w:rPr>
          <w:b/>
          <w:sz w:val="24"/>
          <w:szCs w:val="24"/>
        </w:rPr>
        <w:br w:type="page"/>
      </w:r>
    </w:p>
    <w:p w14:paraId="26717099" w14:textId="77777777" w:rsidR="00D110EC" w:rsidRPr="00A7285E"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622FD" w14:paraId="5B2FAC7B" w14:textId="77777777" w:rsidTr="0084325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041AED" w14:paraId="3D1E863C" w14:textId="77777777" w:rsidTr="00843259">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0" w:type="auto"/>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78"/>
        <w:gridCol w:w="409"/>
        <w:gridCol w:w="409"/>
        <w:gridCol w:w="409"/>
        <w:gridCol w:w="409"/>
        <w:gridCol w:w="409"/>
        <w:gridCol w:w="409"/>
        <w:gridCol w:w="409"/>
        <w:gridCol w:w="409"/>
        <w:gridCol w:w="409"/>
        <w:gridCol w:w="490"/>
        <w:gridCol w:w="490"/>
        <w:gridCol w:w="490"/>
        <w:gridCol w:w="490"/>
        <w:gridCol w:w="631"/>
      </w:tblGrid>
      <w:tr w:rsidR="00041AED" w14:paraId="1145936D" w14:textId="01F4F7EE" w:rsidTr="00621E0A">
        <w:trPr>
          <w:trHeight w:val="294"/>
        </w:trPr>
        <w:tc>
          <w:tcPr>
            <w:tcW w:w="0" w:type="auto"/>
            <w:tcBorders>
              <w:bottom w:val="single" w:sz="4" w:space="0" w:color="auto"/>
            </w:tcBorders>
            <w:hideMark/>
          </w:tcPr>
          <w:p w14:paraId="63A5A46E" w14:textId="77777777" w:rsidR="00D50F88" w:rsidRDefault="00D50F88">
            <w:pPr>
              <w:spacing w:line="360" w:lineRule="auto"/>
              <w:jc w:val="both"/>
              <w:rPr>
                <w:b/>
                <w:sz w:val="16"/>
                <w:szCs w:val="16"/>
              </w:rPr>
            </w:pPr>
            <w:r>
              <w:rPr>
                <w:b/>
                <w:sz w:val="16"/>
                <w:szCs w:val="16"/>
              </w:rPr>
              <w:t>Actividad</w:t>
            </w:r>
          </w:p>
        </w:tc>
        <w:tc>
          <w:tcPr>
            <w:tcW w:w="0" w:type="auto"/>
            <w:gridSpan w:val="3"/>
            <w:tcBorders>
              <w:right w:val="single" w:sz="4" w:space="0" w:color="auto"/>
            </w:tcBorders>
            <w:shd w:val="clear" w:color="auto" w:fill="E2EFD9" w:themeFill="accent6" w:themeFillTint="33"/>
            <w:hideMark/>
          </w:tcPr>
          <w:p w14:paraId="64A1F530" w14:textId="77777777" w:rsidR="00D50F88" w:rsidRDefault="00D50F88">
            <w:pPr>
              <w:spacing w:line="360" w:lineRule="auto"/>
              <w:jc w:val="center"/>
              <w:rPr>
                <w:b/>
                <w:sz w:val="16"/>
                <w:szCs w:val="16"/>
              </w:rPr>
            </w:pPr>
            <w:r>
              <w:rPr>
                <w:b/>
                <w:sz w:val="16"/>
                <w:szCs w:val="16"/>
              </w:rPr>
              <w:t>Fase 1</w:t>
            </w:r>
          </w:p>
        </w:tc>
        <w:tc>
          <w:tcPr>
            <w:tcW w:w="0" w:type="auto"/>
            <w:gridSpan w:val="8"/>
            <w:tcBorders>
              <w:left w:val="single" w:sz="4" w:space="0" w:color="auto"/>
              <w:right w:val="single" w:sz="4" w:space="0" w:color="auto"/>
            </w:tcBorders>
            <w:shd w:val="clear" w:color="auto" w:fill="E2EFD9" w:themeFill="accent6" w:themeFillTint="33"/>
          </w:tcPr>
          <w:p w14:paraId="0D2EAB4D" w14:textId="30EBDAB5" w:rsidR="00D50F88" w:rsidRDefault="00D50F88" w:rsidP="003A4F2F">
            <w:pPr>
              <w:spacing w:line="360" w:lineRule="auto"/>
              <w:jc w:val="center"/>
              <w:rPr>
                <w:b/>
                <w:sz w:val="16"/>
                <w:szCs w:val="16"/>
              </w:rPr>
            </w:pPr>
            <w:r>
              <w:rPr>
                <w:b/>
                <w:sz w:val="16"/>
                <w:szCs w:val="16"/>
              </w:rPr>
              <w:t>Fase 2</w:t>
            </w:r>
          </w:p>
        </w:tc>
        <w:tc>
          <w:tcPr>
            <w:tcW w:w="0" w:type="auto"/>
            <w:gridSpan w:val="2"/>
            <w:tcBorders>
              <w:left w:val="single" w:sz="4" w:space="0" w:color="auto"/>
              <w:right w:val="single" w:sz="4" w:space="0" w:color="auto"/>
            </w:tcBorders>
            <w:shd w:val="clear" w:color="auto" w:fill="E2EFD9" w:themeFill="accent6" w:themeFillTint="33"/>
          </w:tcPr>
          <w:p w14:paraId="42770164" w14:textId="2A2D6077" w:rsidR="00D50F88" w:rsidRDefault="00D50F88" w:rsidP="003A4F2F">
            <w:pPr>
              <w:spacing w:line="360" w:lineRule="auto"/>
              <w:jc w:val="center"/>
              <w:rPr>
                <w:b/>
                <w:sz w:val="16"/>
                <w:szCs w:val="16"/>
              </w:rPr>
            </w:pPr>
            <w:r>
              <w:rPr>
                <w:b/>
                <w:sz w:val="16"/>
                <w:szCs w:val="16"/>
              </w:rPr>
              <w:t>Fase 3</w:t>
            </w:r>
          </w:p>
        </w:tc>
        <w:tc>
          <w:tcPr>
            <w:tcW w:w="0" w:type="auto"/>
            <w:tcBorders>
              <w:left w:val="single" w:sz="4" w:space="0" w:color="auto"/>
              <w:right w:val="single" w:sz="4" w:space="0" w:color="auto"/>
            </w:tcBorders>
            <w:shd w:val="clear" w:color="auto" w:fill="E2EFD9" w:themeFill="accent6" w:themeFillTint="33"/>
          </w:tcPr>
          <w:p w14:paraId="2DD81019" w14:textId="32833661" w:rsidR="00D50F88" w:rsidRDefault="00D50F88" w:rsidP="00D50F88">
            <w:pPr>
              <w:spacing w:line="360" w:lineRule="auto"/>
              <w:jc w:val="center"/>
              <w:rPr>
                <w:b/>
                <w:sz w:val="16"/>
                <w:szCs w:val="16"/>
              </w:rPr>
            </w:pPr>
            <w:r>
              <w:rPr>
                <w:b/>
                <w:sz w:val="16"/>
                <w:szCs w:val="16"/>
              </w:rPr>
              <w:t>Fase 4</w:t>
            </w:r>
          </w:p>
        </w:tc>
      </w:tr>
      <w:tr w:rsidR="00041AED" w14:paraId="739FBFED" w14:textId="50B03700" w:rsidTr="00716075">
        <w:trPr>
          <w:trHeight w:val="303"/>
        </w:trPr>
        <w:tc>
          <w:tcPr>
            <w:tcW w:w="0" w:type="auto"/>
            <w:tcBorders>
              <w:top w:val="single" w:sz="4" w:space="0" w:color="auto"/>
            </w:tcBorders>
            <w:vAlign w:val="center"/>
            <w:hideMark/>
          </w:tcPr>
          <w:p w14:paraId="35358A26" w14:textId="5553F26F" w:rsidR="003A4F2F" w:rsidRDefault="003A4F2F" w:rsidP="003A4F2F">
            <w:pPr>
              <w:rPr>
                <w:b/>
                <w:sz w:val="16"/>
                <w:szCs w:val="16"/>
              </w:rPr>
            </w:pPr>
          </w:p>
        </w:tc>
        <w:tc>
          <w:tcPr>
            <w:tcW w:w="0" w:type="auto"/>
            <w:tcBorders>
              <w:top w:val="single" w:sz="4" w:space="0" w:color="auto"/>
            </w:tcBorders>
            <w:shd w:val="clear" w:color="auto" w:fill="DEEAF6" w:themeFill="accent5" w:themeFillTint="33"/>
            <w:vAlign w:val="center"/>
            <w:hideMark/>
          </w:tcPr>
          <w:p w14:paraId="6201AD91" w14:textId="77777777" w:rsidR="003A4F2F" w:rsidRDefault="003A4F2F" w:rsidP="004D3592">
            <w:pPr>
              <w:spacing w:line="360" w:lineRule="auto"/>
              <w:jc w:val="center"/>
              <w:rPr>
                <w:b/>
                <w:sz w:val="16"/>
                <w:szCs w:val="16"/>
              </w:rPr>
            </w:pPr>
            <w:r>
              <w:rPr>
                <w:b/>
                <w:sz w:val="16"/>
                <w:szCs w:val="16"/>
              </w:rPr>
              <w:t>S 1</w:t>
            </w:r>
          </w:p>
        </w:tc>
        <w:tc>
          <w:tcPr>
            <w:tcW w:w="0" w:type="auto"/>
            <w:tcBorders>
              <w:top w:val="single" w:sz="4" w:space="0" w:color="auto"/>
            </w:tcBorders>
            <w:shd w:val="clear" w:color="auto" w:fill="DEEAF6" w:themeFill="accent5" w:themeFillTint="33"/>
            <w:vAlign w:val="center"/>
            <w:hideMark/>
          </w:tcPr>
          <w:p w14:paraId="756C84BD" w14:textId="77777777" w:rsidR="003A4F2F" w:rsidRDefault="003A4F2F" w:rsidP="004D3592">
            <w:pPr>
              <w:spacing w:line="360" w:lineRule="auto"/>
              <w:jc w:val="center"/>
              <w:rPr>
                <w:b/>
                <w:sz w:val="16"/>
                <w:szCs w:val="16"/>
              </w:rPr>
            </w:pPr>
            <w:r>
              <w:rPr>
                <w:b/>
                <w:sz w:val="16"/>
                <w:szCs w:val="16"/>
              </w:rPr>
              <w:t>S 2</w:t>
            </w:r>
          </w:p>
        </w:tc>
        <w:tc>
          <w:tcPr>
            <w:tcW w:w="0" w:type="auto"/>
            <w:tcBorders>
              <w:top w:val="single" w:sz="4" w:space="0" w:color="auto"/>
              <w:right w:val="single" w:sz="4" w:space="0" w:color="auto"/>
            </w:tcBorders>
            <w:shd w:val="clear" w:color="auto" w:fill="DEEAF6" w:themeFill="accent5" w:themeFillTint="33"/>
            <w:vAlign w:val="center"/>
            <w:hideMark/>
          </w:tcPr>
          <w:p w14:paraId="5F2D4A88" w14:textId="77777777" w:rsidR="003A4F2F" w:rsidRDefault="003A4F2F" w:rsidP="004D3592">
            <w:pPr>
              <w:spacing w:line="360" w:lineRule="auto"/>
              <w:jc w:val="center"/>
              <w:rPr>
                <w:b/>
                <w:sz w:val="16"/>
                <w:szCs w:val="16"/>
              </w:rPr>
            </w:pPr>
            <w:r>
              <w:rPr>
                <w:b/>
                <w:sz w:val="16"/>
                <w:szCs w:val="16"/>
              </w:rPr>
              <w:t>S 3</w:t>
            </w:r>
          </w:p>
        </w:tc>
        <w:tc>
          <w:tcPr>
            <w:tcW w:w="0" w:type="auto"/>
            <w:tcBorders>
              <w:top w:val="single" w:sz="4" w:space="0" w:color="auto"/>
              <w:left w:val="single" w:sz="4" w:space="0" w:color="auto"/>
            </w:tcBorders>
            <w:shd w:val="clear" w:color="auto" w:fill="DEEAF6" w:themeFill="accent5" w:themeFillTint="33"/>
            <w:vAlign w:val="center"/>
            <w:hideMark/>
          </w:tcPr>
          <w:p w14:paraId="6791379E" w14:textId="77777777" w:rsidR="003A4F2F" w:rsidRDefault="003A4F2F" w:rsidP="004D3592">
            <w:pPr>
              <w:spacing w:line="360" w:lineRule="auto"/>
              <w:jc w:val="center"/>
              <w:rPr>
                <w:b/>
                <w:sz w:val="16"/>
                <w:szCs w:val="16"/>
              </w:rPr>
            </w:pPr>
            <w:r>
              <w:rPr>
                <w:b/>
                <w:sz w:val="16"/>
                <w:szCs w:val="16"/>
              </w:rPr>
              <w:t>S 4</w:t>
            </w:r>
          </w:p>
        </w:tc>
        <w:tc>
          <w:tcPr>
            <w:tcW w:w="0" w:type="auto"/>
            <w:tcBorders>
              <w:top w:val="single" w:sz="4" w:space="0" w:color="auto"/>
            </w:tcBorders>
            <w:shd w:val="clear" w:color="auto" w:fill="DEEAF6" w:themeFill="accent5" w:themeFillTint="33"/>
            <w:vAlign w:val="center"/>
            <w:hideMark/>
          </w:tcPr>
          <w:p w14:paraId="490F9E09" w14:textId="77777777" w:rsidR="003A4F2F" w:rsidRDefault="003A4F2F" w:rsidP="004D3592">
            <w:pPr>
              <w:spacing w:line="360" w:lineRule="auto"/>
              <w:jc w:val="center"/>
              <w:rPr>
                <w:b/>
                <w:sz w:val="16"/>
                <w:szCs w:val="16"/>
              </w:rPr>
            </w:pPr>
            <w:r>
              <w:rPr>
                <w:b/>
                <w:sz w:val="16"/>
                <w:szCs w:val="16"/>
              </w:rPr>
              <w:t>S 5</w:t>
            </w:r>
          </w:p>
        </w:tc>
        <w:tc>
          <w:tcPr>
            <w:tcW w:w="0" w:type="auto"/>
            <w:tcBorders>
              <w:top w:val="single" w:sz="4" w:space="0" w:color="auto"/>
            </w:tcBorders>
            <w:shd w:val="clear" w:color="auto" w:fill="DEEAF6" w:themeFill="accent5" w:themeFillTint="33"/>
            <w:vAlign w:val="center"/>
            <w:hideMark/>
          </w:tcPr>
          <w:p w14:paraId="772E9FD9" w14:textId="77777777" w:rsidR="003A4F2F" w:rsidRDefault="003A4F2F" w:rsidP="004D3592">
            <w:pPr>
              <w:spacing w:line="360" w:lineRule="auto"/>
              <w:jc w:val="center"/>
              <w:rPr>
                <w:b/>
                <w:sz w:val="16"/>
                <w:szCs w:val="16"/>
              </w:rPr>
            </w:pPr>
            <w:r>
              <w:rPr>
                <w:b/>
                <w:sz w:val="16"/>
                <w:szCs w:val="16"/>
              </w:rPr>
              <w:t>S 6</w:t>
            </w:r>
          </w:p>
        </w:tc>
        <w:tc>
          <w:tcPr>
            <w:tcW w:w="0" w:type="auto"/>
            <w:tcBorders>
              <w:top w:val="single" w:sz="4" w:space="0" w:color="auto"/>
            </w:tcBorders>
            <w:shd w:val="clear" w:color="auto" w:fill="DEEAF6" w:themeFill="accent5" w:themeFillTint="33"/>
            <w:vAlign w:val="center"/>
            <w:hideMark/>
          </w:tcPr>
          <w:p w14:paraId="52B74D34" w14:textId="77777777" w:rsidR="003A4F2F" w:rsidRDefault="003A4F2F" w:rsidP="004D3592">
            <w:pPr>
              <w:spacing w:line="360" w:lineRule="auto"/>
              <w:jc w:val="center"/>
              <w:rPr>
                <w:b/>
                <w:sz w:val="16"/>
                <w:szCs w:val="16"/>
              </w:rPr>
            </w:pPr>
            <w:r>
              <w:rPr>
                <w:b/>
                <w:sz w:val="16"/>
                <w:szCs w:val="16"/>
              </w:rPr>
              <w:t>S 7</w:t>
            </w:r>
          </w:p>
        </w:tc>
        <w:tc>
          <w:tcPr>
            <w:tcW w:w="0" w:type="auto"/>
            <w:tcBorders>
              <w:top w:val="single" w:sz="4" w:space="0" w:color="auto"/>
            </w:tcBorders>
            <w:shd w:val="clear" w:color="auto" w:fill="DEEAF6" w:themeFill="accent5" w:themeFillTint="33"/>
            <w:vAlign w:val="center"/>
            <w:hideMark/>
          </w:tcPr>
          <w:p w14:paraId="5D19AA04" w14:textId="77777777" w:rsidR="003A4F2F" w:rsidRDefault="003A4F2F" w:rsidP="004D3592">
            <w:pPr>
              <w:spacing w:line="360" w:lineRule="auto"/>
              <w:jc w:val="center"/>
              <w:rPr>
                <w:b/>
                <w:sz w:val="16"/>
                <w:szCs w:val="16"/>
              </w:rPr>
            </w:pPr>
            <w:r>
              <w:rPr>
                <w:b/>
                <w:sz w:val="16"/>
                <w:szCs w:val="16"/>
              </w:rPr>
              <w:t>S 8</w:t>
            </w:r>
          </w:p>
        </w:tc>
        <w:tc>
          <w:tcPr>
            <w:tcW w:w="0" w:type="auto"/>
            <w:tcBorders>
              <w:top w:val="single" w:sz="4" w:space="0" w:color="auto"/>
            </w:tcBorders>
            <w:shd w:val="clear" w:color="auto" w:fill="DEEAF6" w:themeFill="accent5" w:themeFillTint="33"/>
            <w:vAlign w:val="center"/>
            <w:hideMark/>
          </w:tcPr>
          <w:p w14:paraId="3C9C4B66" w14:textId="77777777" w:rsidR="003A4F2F" w:rsidRDefault="003A4F2F" w:rsidP="004D3592">
            <w:pPr>
              <w:spacing w:line="360" w:lineRule="auto"/>
              <w:jc w:val="center"/>
              <w:rPr>
                <w:b/>
                <w:sz w:val="16"/>
                <w:szCs w:val="16"/>
              </w:rPr>
            </w:pPr>
            <w:r>
              <w:rPr>
                <w:b/>
                <w:sz w:val="16"/>
                <w:szCs w:val="16"/>
              </w:rPr>
              <w:t>S 9</w:t>
            </w:r>
          </w:p>
        </w:tc>
        <w:tc>
          <w:tcPr>
            <w:tcW w:w="0" w:type="auto"/>
            <w:tcBorders>
              <w:top w:val="single" w:sz="4" w:space="0" w:color="auto"/>
              <w:right w:val="single" w:sz="4" w:space="0" w:color="auto"/>
            </w:tcBorders>
            <w:shd w:val="clear" w:color="auto" w:fill="DEEAF6" w:themeFill="accent5" w:themeFillTint="33"/>
            <w:vAlign w:val="center"/>
            <w:hideMark/>
          </w:tcPr>
          <w:p w14:paraId="530549C4" w14:textId="77777777" w:rsidR="003A4F2F" w:rsidRDefault="003A4F2F" w:rsidP="004D3592">
            <w:pPr>
              <w:spacing w:line="360" w:lineRule="auto"/>
              <w:jc w:val="center"/>
              <w:rPr>
                <w:b/>
                <w:sz w:val="16"/>
                <w:szCs w:val="16"/>
              </w:rPr>
            </w:pPr>
            <w:r>
              <w:rPr>
                <w:b/>
                <w:sz w:val="16"/>
                <w:szCs w:val="16"/>
              </w:rPr>
              <w:t>S 10</w:t>
            </w:r>
          </w:p>
        </w:tc>
        <w:tc>
          <w:tcPr>
            <w:tcW w:w="0" w:type="auto"/>
            <w:tcBorders>
              <w:top w:val="single" w:sz="4" w:space="0" w:color="auto"/>
              <w:left w:val="single" w:sz="4" w:space="0" w:color="auto"/>
              <w:right w:val="single" w:sz="4" w:space="0" w:color="auto"/>
            </w:tcBorders>
            <w:shd w:val="clear" w:color="auto" w:fill="DEEAF6" w:themeFill="accent5" w:themeFillTint="33"/>
            <w:vAlign w:val="center"/>
          </w:tcPr>
          <w:p w14:paraId="1909DEED" w14:textId="6297ECF0" w:rsidR="003A4F2F" w:rsidRDefault="003A4F2F" w:rsidP="004D3592">
            <w:pPr>
              <w:spacing w:line="360" w:lineRule="auto"/>
              <w:jc w:val="center"/>
              <w:rPr>
                <w:b/>
                <w:sz w:val="16"/>
                <w:szCs w:val="16"/>
              </w:rPr>
            </w:pPr>
            <w:r>
              <w:rPr>
                <w:b/>
                <w:sz w:val="16"/>
                <w:szCs w:val="16"/>
              </w:rPr>
              <w:t>S 11</w:t>
            </w:r>
          </w:p>
        </w:tc>
        <w:tc>
          <w:tcPr>
            <w:tcW w:w="0" w:type="auto"/>
            <w:tcBorders>
              <w:top w:val="single" w:sz="4" w:space="0" w:color="auto"/>
              <w:left w:val="single" w:sz="4" w:space="0" w:color="auto"/>
              <w:right w:val="single" w:sz="4" w:space="0" w:color="auto"/>
            </w:tcBorders>
            <w:shd w:val="clear" w:color="auto" w:fill="DEEAF6" w:themeFill="accent5" w:themeFillTint="33"/>
            <w:vAlign w:val="center"/>
          </w:tcPr>
          <w:p w14:paraId="0854F25E" w14:textId="5DA275E1" w:rsidR="003A4F2F" w:rsidRDefault="003A4F2F" w:rsidP="004D3592">
            <w:pPr>
              <w:spacing w:line="360" w:lineRule="auto"/>
              <w:jc w:val="center"/>
              <w:rPr>
                <w:b/>
                <w:sz w:val="16"/>
                <w:szCs w:val="16"/>
              </w:rPr>
            </w:pPr>
            <w:r>
              <w:rPr>
                <w:b/>
                <w:sz w:val="16"/>
                <w:szCs w:val="16"/>
              </w:rPr>
              <w:t>S 12</w:t>
            </w:r>
          </w:p>
        </w:tc>
        <w:tc>
          <w:tcPr>
            <w:tcW w:w="0" w:type="auto"/>
            <w:tcBorders>
              <w:top w:val="single" w:sz="4" w:space="0" w:color="auto"/>
              <w:left w:val="single" w:sz="4" w:space="0" w:color="auto"/>
              <w:right w:val="single" w:sz="4" w:space="0" w:color="auto"/>
            </w:tcBorders>
            <w:shd w:val="clear" w:color="auto" w:fill="DEEAF6" w:themeFill="accent5" w:themeFillTint="33"/>
            <w:vAlign w:val="center"/>
          </w:tcPr>
          <w:p w14:paraId="29A17898" w14:textId="6B6E06EF" w:rsidR="003A4F2F" w:rsidRDefault="003A4F2F" w:rsidP="004D3592">
            <w:pPr>
              <w:spacing w:line="360" w:lineRule="auto"/>
              <w:jc w:val="center"/>
              <w:rPr>
                <w:b/>
                <w:sz w:val="16"/>
                <w:szCs w:val="16"/>
              </w:rPr>
            </w:pPr>
            <w:r>
              <w:rPr>
                <w:b/>
                <w:sz w:val="16"/>
                <w:szCs w:val="16"/>
              </w:rPr>
              <w:t>S 13</w:t>
            </w:r>
          </w:p>
        </w:tc>
        <w:tc>
          <w:tcPr>
            <w:tcW w:w="0" w:type="auto"/>
            <w:tcBorders>
              <w:top w:val="single" w:sz="4" w:space="0" w:color="auto"/>
              <w:left w:val="single" w:sz="4" w:space="0" w:color="auto"/>
              <w:right w:val="single" w:sz="4" w:space="0" w:color="auto"/>
            </w:tcBorders>
            <w:shd w:val="clear" w:color="auto" w:fill="DEEAF6" w:themeFill="accent5" w:themeFillTint="33"/>
            <w:vAlign w:val="center"/>
          </w:tcPr>
          <w:p w14:paraId="133AE3FA" w14:textId="51352CB8" w:rsidR="003A4F2F" w:rsidRDefault="003A4F2F" w:rsidP="004D3592">
            <w:pPr>
              <w:spacing w:line="360" w:lineRule="auto"/>
              <w:jc w:val="center"/>
              <w:rPr>
                <w:b/>
                <w:sz w:val="16"/>
                <w:szCs w:val="16"/>
              </w:rPr>
            </w:pPr>
            <w:r>
              <w:rPr>
                <w:b/>
                <w:sz w:val="16"/>
                <w:szCs w:val="16"/>
              </w:rPr>
              <w:t>S 14</w:t>
            </w:r>
          </w:p>
        </w:tc>
      </w:tr>
      <w:tr w:rsidR="00041AED" w14:paraId="27BED54C" w14:textId="712441B0" w:rsidTr="00716075">
        <w:trPr>
          <w:trHeight w:val="57"/>
        </w:trPr>
        <w:tc>
          <w:tcPr>
            <w:tcW w:w="0" w:type="auto"/>
            <w:vAlign w:val="center"/>
            <w:hideMark/>
          </w:tcPr>
          <w:p w14:paraId="5292DF6F" w14:textId="46E8C897" w:rsidR="006E0519" w:rsidRPr="00241E83" w:rsidRDefault="006E0519" w:rsidP="00716075">
            <w:pPr>
              <w:spacing w:line="240" w:lineRule="auto"/>
              <w:rPr>
                <w:b/>
                <w:sz w:val="14"/>
                <w:szCs w:val="14"/>
              </w:rPr>
            </w:pPr>
            <w:r w:rsidRPr="00241E83">
              <w:rPr>
                <w:rFonts w:ascii="Calibri" w:hAnsi="Calibri" w:cs="Calibri"/>
                <w:b/>
                <w:bCs/>
                <w:color w:val="000000"/>
                <w:sz w:val="14"/>
                <w:szCs w:val="14"/>
              </w:rPr>
              <w:t>1.1 Definir alcance del Proyecto</w:t>
            </w:r>
          </w:p>
        </w:tc>
        <w:tc>
          <w:tcPr>
            <w:tcW w:w="0" w:type="auto"/>
            <w:shd w:val="clear" w:color="auto" w:fill="EDEDED" w:themeFill="accent3" w:themeFillTint="33"/>
            <w:vAlign w:val="center"/>
          </w:tcPr>
          <w:p w14:paraId="6792745F" w14:textId="1409618E" w:rsidR="006E0519" w:rsidRPr="00FC6C32" w:rsidRDefault="00FC6C32" w:rsidP="004D3592">
            <w:pPr>
              <w:spacing w:line="360" w:lineRule="auto"/>
              <w:jc w:val="center"/>
              <w:rPr>
                <w:b/>
                <w:sz w:val="16"/>
                <w:szCs w:val="16"/>
              </w:rPr>
            </w:pPr>
            <w:r w:rsidRPr="00FC6C32">
              <w:rPr>
                <w:b/>
                <w:sz w:val="16"/>
                <w:szCs w:val="16"/>
              </w:rPr>
              <w:t>x</w:t>
            </w:r>
          </w:p>
        </w:tc>
        <w:tc>
          <w:tcPr>
            <w:tcW w:w="0" w:type="auto"/>
            <w:shd w:val="clear" w:color="auto" w:fill="EDEDED" w:themeFill="accent3" w:themeFillTint="33"/>
            <w:vAlign w:val="center"/>
          </w:tcPr>
          <w:p w14:paraId="7887528D" w14:textId="46F03FB4" w:rsidR="006E0519" w:rsidRPr="00FC6C32" w:rsidRDefault="00FC6C32" w:rsidP="004D3592">
            <w:pPr>
              <w:spacing w:line="360" w:lineRule="auto"/>
              <w:jc w:val="center"/>
              <w:rPr>
                <w:b/>
                <w:sz w:val="16"/>
                <w:szCs w:val="16"/>
              </w:rPr>
            </w:pPr>
            <w:r w:rsidRPr="00FC6C32">
              <w:rPr>
                <w:b/>
                <w:sz w:val="16"/>
                <w:szCs w:val="16"/>
              </w:rPr>
              <w:t>x</w:t>
            </w:r>
          </w:p>
        </w:tc>
        <w:tc>
          <w:tcPr>
            <w:tcW w:w="0" w:type="auto"/>
            <w:tcBorders>
              <w:right w:val="single" w:sz="4" w:space="0" w:color="auto"/>
            </w:tcBorders>
            <w:vAlign w:val="center"/>
          </w:tcPr>
          <w:p w14:paraId="7A76D697" w14:textId="77777777" w:rsidR="006E0519" w:rsidRPr="00FC6C32" w:rsidRDefault="006E0519" w:rsidP="004D3592">
            <w:pPr>
              <w:spacing w:line="360" w:lineRule="auto"/>
              <w:jc w:val="center"/>
              <w:rPr>
                <w:b/>
                <w:sz w:val="16"/>
                <w:szCs w:val="16"/>
              </w:rPr>
            </w:pPr>
          </w:p>
        </w:tc>
        <w:tc>
          <w:tcPr>
            <w:tcW w:w="0" w:type="auto"/>
            <w:tcBorders>
              <w:left w:val="single" w:sz="4" w:space="0" w:color="auto"/>
            </w:tcBorders>
            <w:vAlign w:val="center"/>
          </w:tcPr>
          <w:p w14:paraId="3C136A4C" w14:textId="77777777" w:rsidR="006E0519" w:rsidRDefault="006E0519" w:rsidP="004D3592">
            <w:pPr>
              <w:spacing w:line="360" w:lineRule="auto"/>
              <w:jc w:val="center"/>
              <w:rPr>
                <w:b/>
                <w:sz w:val="16"/>
                <w:szCs w:val="16"/>
              </w:rPr>
            </w:pPr>
          </w:p>
        </w:tc>
        <w:tc>
          <w:tcPr>
            <w:tcW w:w="0" w:type="auto"/>
            <w:vAlign w:val="center"/>
          </w:tcPr>
          <w:p w14:paraId="4FE1C0CC" w14:textId="77777777" w:rsidR="006E0519" w:rsidRDefault="006E0519" w:rsidP="004D3592">
            <w:pPr>
              <w:spacing w:line="360" w:lineRule="auto"/>
              <w:jc w:val="center"/>
              <w:rPr>
                <w:b/>
                <w:sz w:val="16"/>
                <w:szCs w:val="16"/>
              </w:rPr>
            </w:pPr>
          </w:p>
        </w:tc>
        <w:tc>
          <w:tcPr>
            <w:tcW w:w="0" w:type="auto"/>
            <w:vAlign w:val="center"/>
          </w:tcPr>
          <w:p w14:paraId="22AE2E20" w14:textId="77777777" w:rsidR="006E0519" w:rsidRDefault="006E0519" w:rsidP="004D3592">
            <w:pPr>
              <w:spacing w:line="360" w:lineRule="auto"/>
              <w:jc w:val="center"/>
              <w:rPr>
                <w:b/>
                <w:sz w:val="16"/>
                <w:szCs w:val="16"/>
              </w:rPr>
            </w:pPr>
          </w:p>
        </w:tc>
        <w:tc>
          <w:tcPr>
            <w:tcW w:w="0" w:type="auto"/>
            <w:vAlign w:val="center"/>
          </w:tcPr>
          <w:p w14:paraId="0F2C3734" w14:textId="77777777" w:rsidR="006E0519" w:rsidRDefault="006E0519" w:rsidP="004D3592">
            <w:pPr>
              <w:spacing w:line="360" w:lineRule="auto"/>
              <w:jc w:val="center"/>
              <w:rPr>
                <w:b/>
                <w:sz w:val="16"/>
                <w:szCs w:val="16"/>
              </w:rPr>
            </w:pPr>
          </w:p>
        </w:tc>
        <w:tc>
          <w:tcPr>
            <w:tcW w:w="0" w:type="auto"/>
            <w:vAlign w:val="center"/>
          </w:tcPr>
          <w:p w14:paraId="2E4E747F" w14:textId="77777777" w:rsidR="006E0519" w:rsidRDefault="006E0519" w:rsidP="004D3592">
            <w:pPr>
              <w:spacing w:line="360" w:lineRule="auto"/>
              <w:jc w:val="center"/>
              <w:rPr>
                <w:b/>
                <w:sz w:val="16"/>
                <w:szCs w:val="16"/>
              </w:rPr>
            </w:pPr>
          </w:p>
        </w:tc>
        <w:tc>
          <w:tcPr>
            <w:tcW w:w="0" w:type="auto"/>
            <w:vAlign w:val="center"/>
          </w:tcPr>
          <w:p w14:paraId="12D8053B" w14:textId="77777777" w:rsidR="006E0519" w:rsidRDefault="006E0519" w:rsidP="004D3592">
            <w:pPr>
              <w:spacing w:line="360" w:lineRule="auto"/>
              <w:jc w:val="center"/>
              <w:rPr>
                <w:b/>
                <w:sz w:val="16"/>
                <w:szCs w:val="16"/>
              </w:rPr>
            </w:pPr>
          </w:p>
        </w:tc>
        <w:tc>
          <w:tcPr>
            <w:tcW w:w="0" w:type="auto"/>
            <w:tcBorders>
              <w:right w:val="single" w:sz="4" w:space="0" w:color="auto"/>
            </w:tcBorders>
            <w:vAlign w:val="center"/>
          </w:tcPr>
          <w:p w14:paraId="044D5ACA"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7BE7FC4"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83969D2"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D2154F2" w14:textId="41A0FDE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6F8E743" w14:textId="77777777" w:rsidR="006E0519" w:rsidRDefault="006E0519" w:rsidP="004D3592">
            <w:pPr>
              <w:spacing w:line="360" w:lineRule="auto"/>
              <w:jc w:val="center"/>
              <w:rPr>
                <w:b/>
                <w:sz w:val="16"/>
                <w:szCs w:val="16"/>
              </w:rPr>
            </w:pPr>
          </w:p>
        </w:tc>
      </w:tr>
      <w:tr w:rsidR="00041AED" w14:paraId="53B6C8F1" w14:textId="75993D23" w:rsidTr="00716075">
        <w:trPr>
          <w:trHeight w:val="57"/>
        </w:trPr>
        <w:tc>
          <w:tcPr>
            <w:tcW w:w="0" w:type="auto"/>
            <w:vAlign w:val="center"/>
          </w:tcPr>
          <w:p w14:paraId="5F099156" w14:textId="62BE97DD" w:rsidR="006E0519" w:rsidRPr="00241E83" w:rsidRDefault="006E0519" w:rsidP="00716075">
            <w:pPr>
              <w:spacing w:line="240" w:lineRule="auto"/>
              <w:rPr>
                <w:b/>
                <w:sz w:val="14"/>
                <w:szCs w:val="14"/>
              </w:rPr>
            </w:pPr>
            <w:r w:rsidRPr="00241E83">
              <w:rPr>
                <w:rFonts w:ascii="Calibri" w:hAnsi="Calibri" w:cs="Calibri"/>
                <w:color w:val="000000"/>
                <w:sz w:val="14"/>
                <w:szCs w:val="14"/>
              </w:rPr>
              <w:t>1.1.1 Kick Off</w:t>
            </w:r>
          </w:p>
        </w:tc>
        <w:tc>
          <w:tcPr>
            <w:tcW w:w="0" w:type="auto"/>
            <w:shd w:val="clear" w:color="auto" w:fill="DBDBDB" w:themeFill="accent3" w:themeFillTint="66"/>
            <w:vAlign w:val="center"/>
          </w:tcPr>
          <w:p w14:paraId="0D196A16" w14:textId="09C8C24C" w:rsidR="006E0519" w:rsidRPr="00FC6C32" w:rsidRDefault="00FC6C32" w:rsidP="004D3592">
            <w:pPr>
              <w:spacing w:line="360" w:lineRule="auto"/>
              <w:jc w:val="center"/>
              <w:rPr>
                <w:b/>
                <w:sz w:val="16"/>
                <w:szCs w:val="16"/>
              </w:rPr>
            </w:pPr>
            <w:r w:rsidRPr="00FC6C32">
              <w:rPr>
                <w:b/>
                <w:sz w:val="16"/>
                <w:szCs w:val="16"/>
              </w:rPr>
              <w:t>x</w:t>
            </w:r>
          </w:p>
        </w:tc>
        <w:tc>
          <w:tcPr>
            <w:tcW w:w="0" w:type="auto"/>
            <w:vAlign w:val="center"/>
          </w:tcPr>
          <w:p w14:paraId="2307794E" w14:textId="77777777" w:rsidR="006E0519" w:rsidRPr="00FC6C32" w:rsidRDefault="006E0519" w:rsidP="004D3592">
            <w:pPr>
              <w:spacing w:line="360" w:lineRule="auto"/>
              <w:jc w:val="center"/>
              <w:rPr>
                <w:b/>
                <w:sz w:val="16"/>
                <w:szCs w:val="16"/>
              </w:rPr>
            </w:pPr>
          </w:p>
        </w:tc>
        <w:tc>
          <w:tcPr>
            <w:tcW w:w="0" w:type="auto"/>
            <w:tcBorders>
              <w:right w:val="single" w:sz="4" w:space="0" w:color="auto"/>
            </w:tcBorders>
            <w:vAlign w:val="center"/>
          </w:tcPr>
          <w:p w14:paraId="70C5585C" w14:textId="77777777" w:rsidR="006E0519" w:rsidRPr="00FC6C32" w:rsidRDefault="006E0519" w:rsidP="004D3592">
            <w:pPr>
              <w:spacing w:line="360" w:lineRule="auto"/>
              <w:jc w:val="center"/>
              <w:rPr>
                <w:b/>
                <w:sz w:val="16"/>
                <w:szCs w:val="16"/>
              </w:rPr>
            </w:pPr>
          </w:p>
        </w:tc>
        <w:tc>
          <w:tcPr>
            <w:tcW w:w="0" w:type="auto"/>
            <w:tcBorders>
              <w:left w:val="single" w:sz="4" w:space="0" w:color="auto"/>
            </w:tcBorders>
            <w:vAlign w:val="center"/>
          </w:tcPr>
          <w:p w14:paraId="5DDBB602" w14:textId="77777777" w:rsidR="006E0519" w:rsidRDefault="006E0519" w:rsidP="004D3592">
            <w:pPr>
              <w:spacing w:line="360" w:lineRule="auto"/>
              <w:jc w:val="center"/>
              <w:rPr>
                <w:b/>
                <w:sz w:val="16"/>
                <w:szCs w:val="16"/>
              </w:rPr>
            </w:pPr>
          </w:p>
        </w:tc>
        <w:tc>
          <w:tcPr>
            <w:tcW w:w="0" w:type="auto"/>
            <w:vAlign w:val="center"/>
          </w:tcPr>
          <w:p w14:paraId="50E25CD7" w14:textId="77777777" w:rsidR="006E0519" w:rsidRDefault="006E0519" w:rsidP="004D3592">
            <w:pPr>
              <w:spacing w:line="360" w:lineRule="auto"/>
              <w:jc w:val="center"/>
              <w:rPr>
                <w:b/>
                <w:sz w:val="16"/>
                <w:szCs w:val="16"/>
              </w:rPr>
            </w:pPr>
          </w:p>
        </w:tc>
        <w:tc>
          <w:tcPr>
            <w:tcW w:w="0" w:type="auto"/>
            <w:vAlign w:val="center"/>
          </w:tcPr>
          <w:p w14:paraId="17109673" w14:textId="77777777" w:rsidR="006E0519" w:rsidRDefault="006E0519" w:rsidP="004D3592">
            <w:pPr>
              <w:spacing w:line="360" w:lineRule="auto"/>
              <w:jc w:val="center"/>
              <w:rPr>
                <w:b/>
                <w:sz w:val="16"/>
                <w:szCs w:val="16"/>
              </w:rPr>
            </w:pPr>
          </w:p>
        </w:tc>
        <w:tc>
          <w:tcPr>
            <w:tcW w:w="0" w:type="auto"/>
            <w:vAlign w:val="center"/>
          </w:tcPr>
          <w:p w14:paraId="7268744B" w14:textId="77777777" w:rsidR="006E0519" w:rsidRDefault="006E0519" w:rsidP="004D3592">
            <w:pPr>
              <w:spacing w:line="360" w:lineRule="auto"/>
              <w:jc w:val="center"/>
              <w:rPr>
                <w:b/>
                <w:sz w:val="16"/>
                <w:szCs w:val="16"/>
              </w:rPr>
            </w:pPr>
          </w:p>
        </w:tc>
        <w:tc>
          <w:tcPr>
            <w:tcW w:w="0" w:type="auto"/>
            <w:vAlign w:val="center"/>
          </w:tcPr>
          <w:p w14:paraId="2C425C21" w14:textId="77777777" w:rsidR="006E0519" w:rsidRDefault="006E0519" w:rsidP="004D3592">
            <w:pPr>
              <w:spacing w:line="360" w:lineRule="auto"/>
              <w:jc w:val="center"/>
              <w:rPr>
                <w:b/>
                <w:sz w:val="16"/>
                <w:szCs w:val="16"/>
              </w:rPr>
            </w:pPr>
          </w:p>
        </w:tc>
        <w:tc>
          <w:tcPr>
            <w:tcW w:w="0" w:type="auto"/>
            <w:vAlign w:val="center"/>
          </w:tcPr>
          <w:p w14:paraId="08D533A3" w14:textId="77777777" w:rsidR="006E0519" w:rsidRDefault="006E0519" w:rsidP="004D3592">
            <w:pPr>
              <w:spacing w:line="360" w:lineRule="auto"/>
              <w:jc w:val="center"/>
              <w:rPr>
                <w:b/>
                <w:sz w:val="16"/>
                <w:szCs w:val="16"/>
              </w:rPr>
            </w:pPr>
          </w:p>
        </w:tc>
        <w:tc>
          <w:tcPr>
            <w:tcW w:w="0" w:type="auto"/>
            <w:tcBorders>
              <w:right w:val="single" w:sz="4" w:space="0" w:color="auto"/>
            </w:tcBorders>
            <w:vAlign w:val="center"/>
          </w:tcPr>
          <w:p w14:paraId="762A98ED"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D54ACCA"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0583C99"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215FF1A" w14:textId="0EDF1C95"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2CB5171" w14:textId="77777777" w:rsidR="006E0519" w:rsidRDefault="006E0519" w:rsidP="004D3592">
            <w:pPr>
              <w:spacing w:line="360" w:lineRule="auto"/>
              <w:jc w:val="center"/>
              <w:rPr>
                <w:b/>
                <w:sz w:val="16"/>
                <w:szCs w:val="16"/>
              </w:rPr>
            </w:pPr>
          </w:p>
        </w:tc>
      </w:tr>
      <w:tr w:rsidR="00343EAA" w14:paraId="02951CD5" w14:textId="6E45E198" w:rsidTr="009A4F9B">
        <w:trPr>
          <w:trHeight w:val="57"/>
        </w:trPr>
        <w:tc>
          <w:tcPr>
            <w:tcW w:w="0" w:type="auto"/>
            <w:vAlign w:val="center"/>
          </w:tcPr>
          <w:p w14:paraId="2647974D" w14:textId="44D4D885" w:rsidR="006E0519" w:rsidRPr="00241E83" w:rsidRDefault="006E0519" w:rsidP="00716075">
            <w:pPr>
              <w:spacing w:line="240" w:lineRule="auto"/>
              <w:rPr>
                <w:b/>
                <w:sz w:val="14"/>
                <w:szCs w:val="14"/>
              </w:rPr>
            </w:pPr>
            <w:r w:rsidRPr="00241E83">
              <w:rPr>
                <w:rFonts w:ascii="Calibri" w:hAnsi="Calibri" w:cs="Calibri"/>
                <w:color w:val="000000"/>
                <w:sz w:val="14"/>
                <w:szCs w:val="14"/>
              </w:rPr>
              <w:t>1.1.2 Acta de Constitución</w:t>
            </w:r>
          </w:p>
        </w:tc>
        <w:tc>
          <w:tcPr>
            <w:tcW w:w="0" w:type="auto"/>
            <w:vAlign w:val="center"/>
          </w:tcPr>
          <w:p w14:paraId="23841EF8" w14:textId="77777777" w:rsidR="006E0519" w:rsidRPr="00FC6C32" w:rsidRDefault="006E0519" w:rsidP="004D3592">
            <w:pPr>
              <w:spacing w:line="360" w:lineRule="auto"/>
              <w:jc w:val="center"/>
              <w:rPr>
                <w:b/>
                <w:sz w:val="16"/>
                <w:szCs w:val="16"/>
              </w:rPr>
            </w:pPr>
          </w:p>
        </w:tc>
        <w:tc>
          <w:tcPr>
            <w:tcW w:w="0" w:type="auto"/>
            <w:shd w:val="clear" w:color="auto" w:fill="C9C9C9" w:themeFill="accent3" w:themeFillTint="99"/>
            <w:vAlign w:val="center"/>
          </w:tcPr>
          <w:p w14:paraId="1EA4DA33" w14:textId="5F16538C" w:rsidR="006E0519" w:rsidRPr="00FC6C32" w:rsidRDefault="00FC6C32" w:rsidP="004D3592">
            <w:pPr>
              <w:spacing w:line="360" w:lineRule="auto"/>
              <w:jc w:val="center"/>
              <w:rPr>
                <w:b/>
                <w:sz w:val="16"/>
                <w:szCs w:val="16"/>
              </w:rPr>
            </w:pPr>
            <w:r w:rsidRPr="00FC6C32">
              <w:rPr>
                <w:b/>
                <w:sz w:val="16"/>
                <w:szCs w:val="16"/>
              </w:rPr>
              <w:t>X</w:t>
            </w:r>
          </w:p>
        </w:tc>
        <w:tc>
          <w:tcPr>
            <w:tcW w:w="0" w:type="auto"/>
            <w:tcBorders>
              <w:right w:val="single" w:sz="4" w:space="0" w:color="auto"/>
            </w:tcBorders>
            <w:vAlign w:val="center"/>
          </w:tcPr>
          <w:p w14:paraId="3553A2A8" w14:textId="77777777" w:rsidR="006E0519" w:rsidRPr="00FC6C32" w:rsidRDefault="006E0519" w:rsidP="004D3592">
            <w:pPr>
              <w:spacing w:line="360" w:lineRule="auto"/>
              <w:jc w:val="center"/>
              <w:rPr>
                <w:b/>
                <w:sz w:val="16"/>
                <w:szCs w:val="16"/>
              </w:rPr>
            </w:pPr>
          </w:p>
        </w:tc>
        <w:tc>
          <w:tcPr>
            <w:tcW w:w="0" w:type="auto"/>
            <w:tcBorders>
              <w:left w:val="single" w:sz="4" w:space="0" w:color="auto"/>
            </w:tcBorders>
            <w:vAlign w:val="center"/>
          </w:tcPr>
          <w:p w14:paraId="6493CF7C" w14:textId="77777777" w:rsidR="006E0519" w:rsidRDefault="006E0519" w:rsidP="004D3592">
            <w:pPr>
              <w:spacing w:line="360" w:lineRule="auto"/>
              <w:jc w:val="center"/>
              <w:rPr>
                <w:b/>
                <w:sz w:val="16"/>
                <w:szCs w:val="16"/>
              </w:rPr>
            </w:pPr>
          </w:p>
        </w:tc>
        <w:tc>
          <w:tcPr>
            <w:tcW w:w="0" w:type="auto"/>
            <w:vAlign w:val="center"/>
          </w:tcPr>
          <w:p w14:paraId="158BBAB1" w14:textId="77777777" w:rsidR="006E0519" w:rsidRDefault="006E0519" w:rsidP="004D3592">
            <w:pPr>
              <w:spacing w:line="360" w:lineRule="auto"/>
              <w:jc w:val="center"/>
              <w:rPr>
                <w:b/>
                <w:sz w:val="16"/>
                <w:szCs w:val="16"/>
              </w:rPr>
            </w:pPr>
          </w:p>
        </w:tc>
        <w:tc>
          <w:tcPr>
            <w:tcW w:w="0" w:type="auto"/>
            <w:vAlign w:val="center"/>
          </w:tcPr>
          <w:p w14:paraId="2C85C855" w14:textId="77777777" w:rsidR="006E0519" w:rsidRDefault="006E0519" w:rsidP="004D3592">
            <w:pPr>
              <w:spacing w:line="360" w:lineRule="auto"/>
              <w:jc w:val="center"/>
              <w:rPr>
                <w:b/>
                <w:sz w:val="16"/>
                <w:szCs w:val="16"/>
              </w:rPr>
            </w:pPr>
          </w:p>
        </w:tc>
        <w:tc>
          <w:tcPr>
            <w:tcW w:w="0" w:type="auto"/>
            <w:vAlign w:val="center"/>
          </w:tcPr>
          <w:p w14:paraId="236328EA" w14:textId="77777777" w:rsidR="006E0519" w:rsidRDefault="006E0519" w:rsidP="004D3592">
            <w:pPr>
              <w:spacing w:line="360" w:lineRule="auto"/>
              <w:jc w:val="center"/>
              <w:rPr>
                <w:b/>
                <w:sz w:val="16"/>
                <w:szCs w:val="16"/>
              </w:rPr>
            </w:pPr>
          </w:p>
        </w:tc>
        <w:tc>
          <w:tcPr>
            <w:tcW w:w="0" w:type="auto"/>
            <w:vAlign w:val="center"/>
          </w:tcPr>
          <w:p w14:paraId="2E257027" w14:textId="77777777" w:rsidR="006E0519" w:rsidRDefault="006E0519" w:rsidP="004D3592">
            <w:pPr>
              <w:spacing w:line="360" w:lineRule="auto"/>
              <w:jc w:val="center"/>
              <w:rPr>
                <w:b/>
                <w:sz w:val="16"/>
                <w:szCs w:val="16"/>
              </w:rPr>
            </w:pPr>
          </w:p>
        </w:tc>
        <w:tc>
          <w:tcPr>
            <w:tcW w:w="0" w:type="auto"/>
            <w:vAlign w:val="center"/>
          </w:tcPr>
          <w:p w14:paraId="6D4C4528" w14:textId="77777777" w:rsidR="006E0519" w:rsidRDefault="006E0519" w:rsidP="004D3592">
            <w:pPr>
              <w:spacing w:line="360" w:lineRule="auto"/>
              <w:jc w:val="center"/>
              <w:rPr>
                <w:b/>
                <w:sz w:val="16"/>
                <w:szCs w:val="16"/>
              </w:rPr>
            </w:pPr>
          </w:p>
        </w:tc>
        <w:tc>
          <w:tcPr>
            <w:tcW w:w="0" w:type="auto"/>
            <w:tcBorders>
              <w:right w:val="single" w:sz="4" w:space="0" w:color="auto"/>
            </w:tcBorders>
            <w:vAlign w:val="center"/>
          </w:tcPr>
          <w:p w14:paraId="22060A31"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7A8C447"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5F5FC11"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FEA122A" w14:textId="10D92891"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9EC79DC" w14:textId="77777777" w:rsidR="006E0519" w:rsidRDefault="006E0519" w:rsidP="004D3592">
            <w:pPr>
              <w:spacing w:line="360" w:lineRule="auto"/>
              <w:jc w:val="center"/>
              <w:rPr>
                <w:b/>
                <w:sz w:val="16"/>
                <w:szCs w:val="16"/>
              </w:rPr>
            </w:pPr>
          </w:p>
        </w:tc>
      </w:tr>
      <w:tr w:rsidR="00343EAA" w14:paraId="0A97910A" w14:textId="77777777" w:rsidTr="009A4F9B">
        <w:trPr>
          <w:trHeight w:val="57"/>
        </w:trPr>
        <w:tc>
          <w:tcPr>
            <w:tcW w:w="0" w:type="auto"/>
            <w:vAlign w:val="center"/>
          </w:tcPr>
          <w:p w14:paraId="38EF3B1F" w14:textId="34833AFD" w:rsidR="006E0519" w:rsidRPr="00241E83" w:rsidRDefault="006E0519" w:rsidP="00716075">
            <w:pPr>
              <w:spacing w:line="240" w:lineRule="auto"/>
              <w:rPr>
                <w:b/>
                <w:sz w:val="14"/>
                <w:szCs w:val="14"/>
              </w:rPr>
            </w:pPr>
            <w:r w:rsidRPr="00241E83">
              <w:rPr>
                <w:rFonts w:ascii="Calibri" w:hAnsi="Calibri" w:cs="Calibri"/>
                <w:color w:val="000000"/>
                <w:sz w:val="14"/>
                <w:szCs w:val="14"/>
              </w:rPr>
              <w:t>1.1.3 Especificación de Requerimientos</w:t>
            </w:r>
          </w:p>
        </w:tc>
        <w:tc>
          <w:tcPr>
            <w:tcW w:w="0" w:type="auto"/>
            <w:vAlign w:val="center"/>
          </w:tcPr>
          <w:p w14:paraId="4CBBE8C8" w14:textId="77777777" w:rsidR="006E0519" w:rsidRPr="00FC6C32" w:rsidRDefault="006E0519" w:rsidP="004D3592">
            <w:pPr>
              <w:spacing w:line="360" w:lineRule="auto"/>
              <w:jc w:val="center"/>
              <w:rPr>
                <w:b/>
                <w:sz w:val="16"/>
                <w:szCs w:val="16"/>
              </w:rPr>
            </w:pPr>
          </w:p>
        </w:tc>
        <w:tc>
          <w:tcPr>
            <w:tcW w:w="0" w:type="auto"/>
            <w:shd w:val="clear" w:color="auto" w:fill="C9C9C9" w:themeFill="accent3" w:themeFillTint="99"/>
            <w:vAlign w:val="center"/>
          </w:tcPr>
          <w:p w14:paraId="5FDE164C" w14:textId="76900403" w:rsidR="006E0519" w:rsidRPr="00FC6C32" w:rsidRDefault="00FC6C32" w:rsidP="004D3592">
            <w:pPr>
              <w:spacing w:line="360" w:lineRule="auto"/>
              <w:jc w:val="center"/>
              <w:rPr>
                <w:b/>
                <w:sz w:val="16"/>
                <w:szCs w:val="16"/>
              </w:rPr>
            </w:pPr>
            <w:r w:rsidRPr="00FC6C32">
              <w:rPr>
                <w:b/>
                <w:sz w:val="16"/>
                <w:szCs w:val="16"/>
              </w:rPr>
              <w:t>x</w:t>
            </w:r>
          </w:p>
        </w:tc>
        <w:tc>
          <w:tcPr>
            <w:tcW w:w="0" w:type="auto"/>
            <w:tcBorders>
              <w:right w:val="single" w:sz="4" w:space="0" w:color="auto"/>
            </w:tcBorders>
            <w:vAlign w:val="center"/>
          </w:tcPr>
          <w:p w14:paraId="660A530C" w14:textId="77777777" w:rsidR="006E0519" w:rsidRPr="00FC6C32" w:rsidRDefault="006E0519" w:rsidP="004D3592">
            <w:pPr>
              <w:spacing w:line="360" w:lineRule="auto"/>
              <w:jc w:val="center"/>
              <w:rPr>
                <w:b/>
                <w:sz w:val="16"/>
                <w:szCs w:val="16"/>
              </w:rPr>
            </w:pPr>
          </w:p>
        </w:tc>
        <w:tc>
          <w:tcPr>
            <w:tcW w:w="0" w:type="auto"/>
            <w:tcBorders>
              <w:left w:val="single" w:sz="4" w:space="0" w:color="auto"/>
            </w:tcBorders>
            <w:vAlign w:val="center"/>
          </w:tcPr>
          <w:p w14:paraId="3520F3B6" w14:textId="77777777" w:rsidR="006E0519" w:rsidRDefault="006E0519" w:rsidP="004D3592">
            <w:pPr>
              <w:spacing w:line="360" w:lineRule="auto"/>
              <w:jc w:val="center"/>
              <w:rPr>
                <w:b/>
                <w:sz w:val="16"/>
                <w:szCs w:val="16"/>
              </w:rPr>
            </w:pPr>
          </w:p>
        </w:tc>
        <w:tc>
          <w:tcPr>
            <w:tcW w:w="0" w:type="auto"/>
            <w:vAlign w:val="center"/>
          </w:tcPr>
          <w:p w14:paraId="4C326CBA" w14:textId="77777777" w:rsidR="006E0519" w:rsidRDefault="006E0519" w:rsidP="004D3592">
            <w:pPr>
              <w:spacing w:line="360" w:lineRule="auto"/>
              <w:jc w:val="center"/>
              <w:rPr>
                <w:b/>
                <w:sz w:val="16"/>
                <w:szCs w:val="16"/>
              </w:rPr>
            </w:pPr>
          </w:p>
        </w:tc>
        <w:tc>
          <w:tcPr>
            <w:tcW w:w="0" w:type="auto"/>
            <w:vAlign w:val="center"/>
          </w:tcPr>
          <w:p w14:paraId="4581ECB8" w14:textId="77777777" w:rsidR="006E0519" w:rsidRDefault="006E0519" w:rsidP="004D3592">
            <w:pPr>
              <w:spacing w:line="360" w:lineRule="auto"/>
              <w:jc w:val="center"/>
              <w:rPr>
                <w:b/>
                <w:sz w:val="16"/>
                <w:szCs w:val="16"/>
              </w:rPr>
            </w:pPr>
          </w:p>
        </w:tc>
        <w:tc>
          <w:tcPr>
            <w:tcW w:w="0" w:type="auto"/>
            <w:vAlign w:val="center"/>
          </w:tcPr>
          <w:p w14:paraId="24631DD2" w14:textId="77777777" w:rsidR="006E0519" w:rsidRDefault="006E0519" w:rsidP="004D3592">
            <w:pPr>
              <w:spacing w:line="360" w:lineRule="auto"/>
              <w:jc w:val="center"/>
              <w:rPr>
                <w:b/>
                <w:sz w:val="16"/>
                <w:szCs w:val="16"/>
              </w:rPr>
            </w:pPr>
          </w:p>
        </w:tc>
        <w:tc>
          <w:tcPr>
            <w:tcW w:w="0" w:type="auto"/>
            <w:vAlign w:val="center"/>
          </w:tcPr>
          <w:p w14:paraId="097BC601" w14:textId="77777777" w:rsidR="006E0519" w:rsidRDefault="006E0519" w:rsidP="004D3592">
            <w:pPr>
              <w:spacing w:line="360" w:lineRule="auto"/>
              <w:jc w:val="center"/>
              <w:rPr>
                <w:b/>
                <w:sz w:val="16"/>
                <w:szCs w:val="16"/>
              </w:rPr>
            </w:pPr>
          </w:p>
        </w:tc>
        <w:tc>
          <w:tcPr>
            <w:tcW w:w="0" w:type="auto"/>
            <w:vAlign w:val="center"/>
          </w:tcPr>
          <w:p w14:paraId="6C67B721" w14:textId="77777777" w:rsidR="006E0519" w:rsidRDefault="006E0519" w:rsidP="004D3592">
            <w:pPr>
              <w:spacing w:line="360" w:lineRule="auto"/>
              <w:jc w:val="center"/>
              <w:rPr>
                <w:b/>
                <w:sz w:val="16"/>
                <w:szCs w:val="16"/>
              </w:rPr>
            </w:pPr>
          </w:p>
        </w:tc>
        <w:tc>
          <w:tcPr>
            <w:tcW w:w="0" w:type="auto"/>
            <w:tcBorders>
              <w:right w:val="single" w:sz="4" w:space="0" w:color="auto"/>
            </w:tcBorders>
            <w:vAlign w:val="center"/>
          </w:tcPr>
          <w:p w14:paraId="61E9519E"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EECF224"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3121D73"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900C4D5"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D8BE330" w14:textId="77777777" w:rsidR="006E0519" w:rsidRDefault="006E0519" w:rsidP="004D3592">
            <w:pPr>
              <w:spacing w:line="360" w:lineRule="auto"/>
              <w:jc w:val="center"/>
              <w:rPr>
                <w:b/>
                <w:sz w:val="16"/>
                <w:szCs w:val="16"/>
              </w:rPr>
            </w:pPr>
          </w:p>
        </w:tc>
      </w:tr>
      <w:tr w:rsidR="00343EAA" w14:paraId="38FEEC89" w14:textId="77777777" w:rsidTr="009A4F9B">
        <w:trPr>
          <w:trHeight w:val="57"/>
        </w:trPr>
        <w:tc>
          <w:tcPr>
            <w:tcW w:w="0" w:type="auto"/>
            <w:vAlign w:val="center"/>
          </w:tcPr>
          <w:p w14:paraId="73A3F5FC" w14:textId="297AB921" w:rsidR="006E0519" w:rsidRPr="00241E83" w:rsidRDefault="006E0519" w:rsidP="00716075">
            <w:pPr>
              <w:spacing w:line="240" w:lineRule="auto"/>
              <w:rPr>
                <w:b/>
                <w:sz w:val="14"/>
                <w:szCs w:val="14"/>
              </w:rPr>
            </w:pPr>
            <w:r w:rsidRPr="00241E83">
              <w:rPr>
                <w:rFonts w:ascii="Calibri" w:hAnsi="Calibri" w:cs="Calibri"/>
                <w:color w:val="000000"/>
                <w:sz w:val="14"/>
                <w:szCs w:val="14"/>
              </w:rPr>
              <w:t>1.1.4 Definición del Backlog</w:t>
            </w:r>
          </w:p>
        </w:tc>
        <w:tc>
          <w:tcPr>
            <w:tcW w:w="0" w:type="auto"/>
            <w:vAlign w:val="center"/>
          </w:tcPr>
          <w:p w14:paraId="7420BE14" w14:textId="77777777" w:rsidR="006E0519" w:rsidRPr="007F31A6" w:rsidRDefault="006E0519" w:rsidP="004D3592">
            <w:pPr>
              <w:spacing w:line="360" w:lineRule="auto"/>
              <w:jc w:val="center"/>
              <w:rPr>
                <w:b/>
                <w:color w:val="E7E6E6" w:themeColor="background2"/>
                <w:sz w:val="16"/>
                <w:szCs w:val="16"/>
              </w:rPr>
            </w:pPr>
          </w:p>
        </w:tc>
        <w:tc>
          <w:tcPr>
            <w:tcW w:w="0" w:type="auto"/>
            <w:shd w:val="clear" w:color="auto" w:fill="C9C9C9" w:themeFill="accent3" w:themeFillTint="99"/>
            <w:vAlign w:val="center"/>
          </w:tcPr>
          <w:p w14:paraId="2728F715" w14:textId="1D353127" w:rsidR="006E0519" w:rsidRPr="007F31A6" w:rsidRDefault="00621E0A" w:rsidP="004D3592">
            <w:pPr>
              <w:spacing w:line="360" w:lineRule="auto"/>
              <w:jc w:val="center"/>
              <w:rPr>
                <w:b/>
                <w:color w:val="E7E6E6" w:themeColor="background2"/>
                <w:sz w:val="16"/>
                <w:szCs w:val="16"/>
              </w:rPr>
            </w:pPr>
            <w:r w:rsidRPr="007F31A6">
              <w:rPr>
                <w:b/>
                <w:color w:val="FFFFFF" w:themeColor="background1"/>
                <w:sz w:val="16"/>
                <w:szCs w:val="16"/>
              </w:rPr>
              <w:t>X</w:t>
            </w:r>
          </w:p>
        </w:tc>
        <w:tc>
          <w:tcPr>
            <w:tcW w:w="0" w:type="auto"/>
            <w:tcBorders>
              <w:right w:val="single" w:sz="4" w:space="0" w:color="auto"/>
            </w:tcBorders>
            <w:vAlign w:val="center"/>
          </w:tcPr>
          <w:p w14:paraId="699BB72B" w14:textId="77777777" w:rsidR="006E0519" w:rsidRPr="00FC6C32" w:rsidRDefault="006E0519" w:rsidP="004D3592">
            <w:pPr>
              <w:spacing w:line="360" w:lineRule="auto"/>
              <w:jc w:val="center"/>
              <w:rPr>
                <w:b/>
                <w:sz w:val="16"/>
                <w:szCs w:val="16"/>
              </w:rPr>
            </w:pPr>
          </w:p>
        </w:tc>
        <w:tc>
          <w:tcPr>
            <w:tcW w:w="0" w:type="auto"/>
            <w:tcBorders>
              <w:left w:val="single" w:sz="4" w:space="0" w:color="auto"/>
            </w:tcBorders>
            <w:vAlign w:val="center"/>
          </w:tcPr>
          <w:p w14:paraId="15CEE4F5" w14:textId="77777777" w:rsidR="006E0519" w:rsidRDefault="006E0519" w:rsidP="004D3592">
            <w:pPr>
              <w:spacing w:line="360" w:lineRule="auto"/>
              <w:jc w:val="center"/>
              <w:rPr>
                <w:b/>
                <w:sz w:val="16"/>
                <w:szCs w:val="16"/>
              </w:rPr>
            </w:pPr>
          </w:p>
        </w:tc>
        <w:tc>
          <w:tcPr>
            <w:tcW w:w="0" w:type="auto"/>
            <w:vAlign w:val="center"/>
          </w:tcPr>
          <w:p w14:paraId="3D3259E7" w14:textId="77777777" w:rsidR="006E0519" w:rsidRDefault="006E0519" w:rsidP="004D3592">
            <w:pPr>
              <w:spacing w:line="360" w:lineRule="auto"/>
              <w:jc w:val="center"/>
              <w:rPr>
                <w:b/>
                <w:sz w:val="16"/>
                <w:szCs w:val="16"/>
              </w:rPr>
            </w:pPr>
          </w:p>
        </w:tc>
        <w:tc>
          <w:tcPr>
            <w:tcW w:w="0" w:type="auto"/>
            <w:vAlign w:val="center"/>
          </w:tcPr>
          <w:p w14:paraId="4FAFD706" w14:textId="77777777" w:rsidR="006E0519" w:rsidRDefault="006E0519" w:rsidP="004D3592">
            <w:pPr>
              <w:spacing w:line="360" w:lineRule="auto"/>
              <w:jc w:val="center"/>
              <w:rPr>
                <w:b/>
                <w:sz w:val="16"/>
                <w:szCs w:val="16"/>
              </w:rPr>
            </w:pPr>
          </w:p>
        </w:tc>
        <w:tc>
          <w:tcPr>
            <w:tcW w:w="0" w:type="auto"/>
            <w:vAlign w:val="center"/>
          </w:tcPr>
          <w:p w14:paraId="27D8CE6F" w14:textId="77777777" w:rsidR="006E0519" w:rsidRDefault="006E0519" w:rsidP="004D3592">
            <w:pPr>
              <w:spacing w:line="360" w:lineRule="auto"/>
              <w:jc w:val="center"/>
              <w:rPr>
                <w:b/>
                <w:sz w:val="16"/>
                <w:szCs w:val="16"/>
              </w:rPr>
            </w:pPr>
          </w:p>
        </w:tc>
        <w:tc>
          <w:tcPr>
            <w:tcW w:w="0" w:type="auto"/>
            <w:vAlign w:val="center"/>
          </w:tcPr>
          <w:p w14:paraId="43743637" w14:textId="77777777" w:rsidR="006E0519" w:rsidRDefault="006E0519" w:rsidP="004D3592">
            <w:pPr>
              <w:spacing w:line="360" w:lineRule="auto"/>
              <w:jc w:val="center"/>
              <w:rPr>
                <w:b/>
                <w:sz w:val="16"/>
                <w:szCs w:val="16"/>
              </w:rPr>
            </w:pPr>
          </w:p>
        </w:tc>
        <w:tc>
          <w:tcPr>
            <w:tcW w:w="0" w:type="auto"/>
            <w:vAlign w:val="center"/>
          </w:tcPr>
          <w:p w14:paraId="5C50B72B" w14:textId="77777777" w:rsidR="006E0519" w:rsidRDefault="006E0519" w:rsidP="004D3592">
            <w:pPr>
              <w:spacing w:line="360" w:lineRule="auto"/>
              <w:jc w:val="center"/>
              <w:rPr>
                <w:b/>
                <w:sz w:val="16"/>
                <w:szCs w:val="16"/>
              </w:rPr>
            </w:pPr>
          </w:p>
        </w:tc>
        <w:tc>
          <w:tcPr>
            <w:tcW w:w="0" w:type="auto"/>
            <w:tcBorders>
              <w:right w:val="single" w:sz="4" w:space="0" w:color="auto"/>
            </w:tcBorders>
            <w:vAlign w:val="center"/>
          </w:tcPr>
          <w:p w14:paraId="1F8FC8A3"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A10CAC9"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1407C5B"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1EF61C9" w14:textId="77777777" w:rsidR="006E0519" w:rsidRDefault="006E051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78734BD" w14:textId="77777777" w:rsidR="006E0519" w:rsidRDefault="006E0519" w:rsidP="004D3592">
            <w:pPr>
              <w:spacing w:line="360" w:lineRule="auto"/>
              <w:jc w:val="center"/>
              <w:rPr>
                <w:b/>
                <w:sz w:val="16"/>
                <w:szCs w:val="16"/>
              </w:rPr>
            </w:pPr>
          </w:p>
        </w:tc>
      </w:tr>
      <w:tr w:rsidR="00041AED" w14:paraId="2284BB8B" w14:textId="77777777" w:rsidTr="009A4F9B">
        <w:trPr>
          <w:trHeight w:val="57"/>
        </w:trPr>
        <w:tc>
          <w:tcPr>
            <w:tcW w:w="0" w:type="auto"/>
            <w:vAlign w:val="center"/>
          </w:tcPr>
          <w:p w14:paraId="26C50E40" w14:textId="7D6A000A" w:rsidR="00292BAB" w:rsidRPr="00241E83" w:rsidRDefault="00292BAB" w:rsidP="00716075">
            <w:pPr>
              <w:spacing w:line="240" w:lineRule="auto"/>
              <w:rPr>
                <w:b/>
                <w:sz w:val="14"/>
                <w:szCs w:val="14"/>
              </w:rPr>
            </w:pPr>
            <w:r w:rsidRPr="00241E83">
              <w:rPr>
                <w:rFonts w:ascii="Calibri" w:hAnsi="Calibri" w:cs="Calibri"/>
                <w:b/>
                <w:bCs/>
                <w:color w:val="000000"/>
                <w:sz w:val="14"/>
                <w:szCs w:val="14"/>
              </w:rPr>
              <w:t>1.2 Análisis y Diseño</w:t>
            </w:r>
          </w:p>
        </w:tc>
        <w:tc>
          <w:tcPr>
            <w:tcW w:w="0" w:type="auto"/>
            <w:vAlign w:val="center"/>
          </w:tcPr>
          <w:p w14:paraId="70C075DA" w14:textId="77777777" w:rsidR="00292BAB" w:rsidRPr="00FC6C32" w:rsidRDefault="00292BAB" w:rsidP="004D3592">
            <w:pPr>
              <w:spacing w:line="360" w:lineRule="auto"/>
              <w:jc w:val="center"/>
              <w:rPr>
                <w:b/>
                <w:sz w:val="16"/>
                <w:szCs w:val="16"/>
              </w:rPr>
            </w:pPr>
          </w:p>
        </w:tc>
        <w:tc>
          <w:tcPr>
            <w:tcW w:w="0" w:type="auto"/>
            <w:vAlign w:val="center"/>
          </w:tcPr>
          <w:p w14:paraId="22762CC6" w14:textId="77777777" w:rsidR="00292BAB" w:rsidRPr="00FC6C32" w:rsidRDefault="00292BAB" w:rsidP="004D3592">
            <w:pPr>
              <w:spacing w:line="360" w:lineRule="auto"/>
              <w:jc w:val="center"/>
              <w:rPr>
                <w:b/>
                <w:sz w:val="16"/>
                <w:szCs w:val="16"/>
              </w:rPr>
            </w:pPr>
          </w:p>
        </w:tc>
        <w:tc>
          <w:tcPr>
            <w:tcW w:w="0" w:type="auto"/>
            <w:tcBorders>
              <w:right w:val="single" w:sz="4" w:space="0" w:color="auto"/>
            </w:tcBorders>
            <w:shd w:val="clear" w:color="auto" w:fill="7B7B7B" w:themeFill="accent3" w:themeFillShade="BF"/>
            <w:vAlign w:val="center"/>
          </w:tcPr>
          <w:p w14:paraId="2AA07615" w14:textId="0596860C" w:rsidR="00292BAB" w:rsidRPr="00FC6C32" w:rsidRDefault="00F85AD2" w:rsidP="004D3592">
            <w:pPr>
              <w:spacing w:line="360" w:lineRule="auto"/>
              <w:jc w:val="center"/>
              <w:rPr>
                <w:b/>
                <w:sz w:val="16"/>
                <w:szCs w:val="16"/>
              </w:rPr>
            </w:pPr>
            <w:r w:rsidRPr="00FC6C32">
              <w:rPr>
                <w:b/>
                <w:sz w:val="16"/>
                <w:szCs w:val="16"/>
              </w:rPr>
              <w:t>X</w:t>
            </w:r>
          </w:p>
        </w:tc>
        <w:tc>
          <w:tcPr>
            <w:tcW w:w="0" w:type="auto"/>
            <w:tcBorders>
              <w:left w:val="single" w:sz="4" w:space="0" w:color="auto"/>
            </w:tcBorders>
            <w:vAlign w:val="center"/>
          </w:tcPr>
          <w:p w14:paraId="68DEC869" w14:textId="77777777" w:rsidR="00292BAB" w:rsidRDefault="00292BAB" w:rsidP="004D3592">
            <w:pPr>
              <w:spacing w:line="360" w:lineRule="auto"/>
              <w:jc w:val="center"/>
              <w:rPr>
                <w:b/>
                <w:sz w:val="16"/>
                <w:szCs w:val="16"/>
              </w:rPr>
            </w:pPr>
          </w:p>
        </w:tc>
        <w:tc>
          <w:tcPr>
            <w:tcW w:w="0" w:type="auto"/>
            <w:vAlign w:val="center"/>
          </w:tcPr>
          <w:p w14:paraId="45BB5A9B" w14:textId="77777777" w:rsidR="00292BAB" w:rsidRDefault="00292BAB" w:rsidP="004D3592">
            <w:pPr>
              <w:spacing w:line="360" w:lineRule="auto"/>
              <w:jc w:val="center"/>
              <w:rPr>
                <w:b/>
                <w:sz w:val="16"/>
                <w:szCs w:val="16"/>
              </w:rPr>
            </w:pPr>
          </w:p>
        </w:tc>
        <w:tc>
          <w:tcPr>
            <w:tcW w:w="0" w:type="auto"/>
            <w:vAlign w:val="center"/>
          </w:tcPr>
          <w:p w14:paraId="3F8FCCD1" w14:textId="77777777" w:rsidR="00292BAB" w:rsidRDefault="00292BAB" w:rsidP="004D3592">
            <w:pPr>
              <w:spacing w:line="360" w:lineRule="auto"/>
              <w:jc w:val="center"/>
              <w:rPr>
                <w:b/>
                <w:sz w:val="16"/>
                <w:szCs w:val="16"/>
              </w:rPr>
            </w:pPr>
          </w:p>
        </w:tc>
        <w:tc>
          <w:tcPr>
            <w:tcW w:w="0" w:type="auto"/>
            <w:vAlign w:val="center"/>
          </w:tcPr>
          <w:p w14:paraId="0AB145F8" w14:textId="77777777" w:rsidR="00292BAB" w:rsidRDefault="00292BAB" w:rsidP="004D3592">
            <w:pPr>
              <w:spacing w:line="360" w:lineRule="auto"/>
              <w:jc w:val="center"/>
              <w:rPr>
                <w:b/>
                <w:sz w:val="16"/>
                <w:szCs w:val="16"/>
              </w:rPr>
            </w:pPr>
          </w:p>
        </w:tc>
        <w:tc>
          <w:tcPr>
            <w:tcW w:w="0" w:type="auto"/>
            <w:vAlign w:val="center"/>
          </w:tcPr>
          <w:p w14:paraId="4DD5FEFA" w14:textId="77777777" w:rsidR="00292BAB" w:rsidRDefault="00292BAB" w:rsidP="004D3592">
            <w:pPr>
              <w:spacing w:line="360" w:lineRule="auto"/>
              <w:jc w:val="center"/>
              <w:rPr>
                <w:b/>
                <w:sz w:val="16"/>
                <w:szCs w:val="16"/>
              </w:rPr>
            </w:pPr>
          </w:p>
        </w:tc>
        <w:tc>
          <w:tcPr>
            <w:tcW w:w="0" w:type="auto"/>
            <w:vAlign w:val="center"/>
          </w:tcPr>
          <w:p w14:paraId="25A3AC64" w14:textId="77777777" w:rsidR="00292BAB" w:rsidRDefault="00292BAB" w:rsidP="004D3592">
            <w:pPr>
              <w:spacing w:line="360" w:lineRule="auto"/>
              <w:jc w:val="center"/>
              <w:rPr>
                <w:b/>
                <w:sz w:val="16"/>
                <w:szCs w:val="16"/>
              </w:rPr>
            </w:pPr>
          </w:p>
        </w:tc>
        <w:tc>
          <w:tcPr>
            <w:tcW w:w="0" w:type="auto"/>
            <w:tcBorders>
              <w:right w:val="single" w:sz="4" w:space="0" w:color="auto"/>
            </w:tcBorders>
            <w:vAlign w:val="center"/>
          </w:tcPr>
          <w:p w14:paraId="13193D91"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A5B90DB"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5D10FB4"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05446AE"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C285655" w14:textId="77777777" w:rsidR="00292BAB" w:rsidRDefault="00292BAB" w:rsidP="004D3592">
            <w:pPr>
              <w:spacing w:line="360" w:lineRule="auto"/>
              <w:jc w:val="center"/>
              <w:rPr>
                <w:b/>
                <w:sz w:val="16"/>
                <w:szCs w:val="16"/>
              </w:rPr>
            </w:pPr>
          </w:p>
        </w:tc>
      </w:tr>
      <w:tr w:rsidR="00041AED" w14:paraId="270B0361" w14:textId="77777777" w:rsidTr="009A4F9B">
        <w:trPr>
          <w:trHeight w:val="57"/>
        </w:trPr>
        <w:tc>
          <w:tcPr>
            <w:tcW w:w="0" w:type="auto"/>
            <w:vAlign w:val="center"/>
          </w:tcPr>
          <w:p w14:paraId="591B93F8" w14:textId="641CE9D3" w:rsidR="00292BAB" w:rsidRPr="00241E83" w:rsidRDefault="00292BAB" w:rsidP="00716075">
            <w:pPr>
              <w:spacing w:line="240" w:lineRule="auto"/>
              <w:rPr>
                <w:b/>
                <w:sz w:val="14"/>
                <w:szCs w:val="14"/>
              </w:rPr>
            </w:pPr>
            <w:r w:rsidRPr="00241E83">
              <w:rPr>
                <w:rFonts w:ascii="Calibri" w:hAnsi="Calibri" w:cs="Calibri"/>
                <w:color w:val="000000"/>
                <w:sz w:val="14"/>
                <w:szCs w:val="14"/>
              </w:rPr>
              <w:t>1.2.1 Modelo de datos</w:t>
            </w:r>
          </w:p>
        </w:tc>
        <w:tc>
          <w:tcPr>
            <w:tcW w:w="0" w:type="auto"/>
            <w:vAlign w:val="center"/>
          </w:tcPr>
          <w:p w14:paraId="12086E15" w14:textId="77777777" w:rsidR="00292BAB" w:rsidRPr="00FC6C32" w:rsidRDefault="00292BAB" w:rsidP="004D3592">
            <w:pPr>
              <w:spacing w:line="360" w:lineRule="auto"/>
              <w:jc w:val="center"/>
              <w:rPr>
                <w:b/>
                <w:sz w:val="16"/>
                <w:szCs w:val="16"/>
              </w:rPr>
            </w:pPr>
          </w:p>
        </w:tc>
        <w:tc>
          <w:tcPr>
            <w:tcW w:w="0" w:type="auto"/>
            <w:vAlign w:val="center"/>
          </w:tcPr>
          <w:p w14:paraId="6873DF10" w14:textId="77777777" w:rsidR="00292BAB" w:rsidRPr="00FC6C32" w:rsidRDefault="00292BAB" w:rsidP="004D3592">
            <w:pPr>
              <w:spacing w:line="360" w:lineRule="auto"/>
              <w:jc w:val="center"/>
              <w:rPr>
                <w:b/>
                <w:sz w:val="16"/>
                <w:szCs w:val="16"/>
              </w:rPr>
            </w:pPr>
          </w:p>
        </w:tc>
        <w:tc>
          <w:tcPr>
            <w:tcW w:w="0" w:type="auto"/>
            <w:tcBorders>
              <w:right w:val="single" w:sz="4" w:space="0" w:color="auto"/>
            </w:tcBorders>
            <w:shd w:val="clear" w:color="auto" w:fill="7B7B7B" w:themeFill="accent3" w:themeFillShade="BF"/>
            <w:vAlign w:val="center"/>
          </w:tcPr>
          <w:p w14:paraId="404154EF" w14:textId="7034F434" w:rsidR="00292BAB" w:rsidRPr="00FC6C32" w:rsidRDefault="00F85AD2" w:rsidP="004D3592">
            <w:pPr>
              <w:spacing w:line="360" w:lineRule="auto"/>
              <w:jc w:val="center"/>
              <w:rPr>
                <w:b/>
                <w:sz w:val="16"/>
                <w:szCs w:val="16"/>
              </w:rPr>
            </w:pPr>
            <w:r w:rsidRPr="00FC6C32">
              <w:rPr>
                <w:b/>
                <w:sz w:val="16"/>
                <w:szCs w:val="16"/>
              </w:rPr>
              <w:t>X</w:t>
            </w:r>
          </w:p>
        </w:tc>
        <w:tc>
          <w:tcPr>
            <w:tcW w:w="0" w:type="auto"/>
            <w:tcBorders>
              <w:left w:val="single" w:sz="4" w:space="0" w:color="auto"/>
            </w:tcBorders>
            <w:vAlign w:val="center"/>
          </w:tcPr>
          <w:p w14:paraId="256432C9" w14:textId="77777777" w:rsidR="00292BAB" w:rsidRDefault="00292BAB" w:rsidP="004D3592">
            <w:pPr>
              <w:spacing w:line="360" w:lineRule="auto"/>
              <w:jc w:val="center"/>
              <w:rPr>
                <w:b/>
                <w:sz w:val="16"/>
                <w:szCs w:val="16"/>
              </w:rPr>
            </w:pPr>
          </w:p>
        </w:tc>
        <w:tc>
          <w:tcPr>
            <w:tcW w:w="0" w:type="auto"/>
            <w:vAlign w:val="center"/>
          </w:tcPr>
          <w:p w14:paraId="0FFD1A52" w14:textId="77777777" w:rsidR="00292BAB" w:rsidRDefault="00292BAB" w:rsidP="004D3592">
            <w:pPr>
              <w:spacing w:line="360" w:lineRule="auto"/>
              <w:jc w:val="center"/>
              <w:rPr>
                <w:b/>
                <w:sz w:val="16"/>
                <w:szCs w:val="16"/>
              </w:rPr>
            </w:pPr>
          </w:p>
        </w:tc>
        <w:tc>
          <w:tcPr>
            <w:tcW w:w="0" w:type="auto"/>
            <w:vAlign w:val="center"/>
          </w:tcPr>
          <w:p w14:paraId="7BE77255" w14:textId="77777777" w:rsidR="00292BAB" w:rsidRDefault="00292BAB" w:rsidP="004D3592">
            <w:pPr>
              <w:spacing w:line="360" w:lineRule="auto"/>
              <w:jc w:val="center"/>
              <w:rPr>
                <w:b/>
                <w:sz w:val="16"/>
                <w:szCs w:val="16"/>
              </w:rPr>
            </w:pPr>
          </w:p>
        </w:tc>
        <w:tc>
          <w:tcPr>
            <w:tcW w:w="0" w:type="auto"/>
            <w:vAlign w:val="center"/>
          </w:tcPr>
          <w:p w14:paraId="791A3012" w14:textId="77777777" w:rsidR="00292BAB" w:rsidRDefault="00292BAB" w:rsidP="004D3592">
            <w:pPr>
              <w:spacing w:line="360" w:lineRule="auto"/>
              <w:jc w:val="center"/>
              <w:rPr>
                <w:b/>
                <w:sz w:val="16"/>
                <w:szCs w:val="16"/>
              </w:rPr>
            </w:pPr>
          </w:p>
        </w:tc>
        <w:tc>
          <w:tcPr>
            <w:tcW w:w="0" w:type="auto"/>
            <w:vAlign w:val="center"/>
          </w:tcPr>
          <w:p w14:paraId="7CB312DA" w14:textId="77777777" w:rsidR="00292BAB" w:rsidRDefault="00292BAB" w:rsidP="004D3592">
            <w:pPr>
              <w:spacing w:line="360" w:lineRule="auto"/>
              <w:jc w:val="center"/>
              <w:rPr>
                <w:b/>
                <w:sz w:val="16"/>
                <w:szCs w:val="16"/>
              </w:rPr>
            </w:pPr>
          </w:p>
        </w:tc>
        <w:tc>
          <w:tcPr>
            <w:tcW w:w="0" w:type="auto"/>
            <w:vAlign w:val="center"/>
          </w:tcPr>
          <w:p w14:paraId="7CE7402F" w14:textId="77777777" w:rsidR="00292BAB" w:rsidRDefault="00292BAB" w:rsidP="004D3592">
            <w:pPr>
              <w:spacing w:line="360" w:lineRule="auto"/>
              <w:jc w:val="center"/>
              <w:rPr>
                <w:b/>
                <w:sz w:val="16"/>
                <w:szCs w:val="16"/>
              </w:rPr>
            </w:pPr>
          </w:p>
        </w:tc>
        <w:tc>
          <w:tcPr>
            <w:tcW w:w="0" w:type="auto"/>
            <w:tcBorders>
              <w:right w:val="single" w:sz="4" w:space="0" w:color="auto"/>
            </w:tcBorders>
            <w:vAlign w:val="center"/>
          </w:tcPr>
          <w:p w14:paraId="4E96492E"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6823828"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CB15D8C"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B5ED05A"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F6BD65A" w14:textId="77777777" w:rsidR="00292BAB" w:rsidRDefault="00292BAB" w:rsidP="004D3592">
            <w:pPr>
              <w:spacing w:line="360" w:lineRule="auto"/>
              <w:jc w:val="center"/>
              <w:rPr>
                <w:b/>
                <w:sz w:val="16"/>
                <w:szCs w:val="16"/>
              </w:rPr>
            </w:pPr>
          </w:p>
        </w:tc>
      </w:tr>
      <w:tr w:rsidR="00041AED" w14:paraId="691CD531" w14:textId="77777777" w:rsidTr="009A4F9B">
        <w:trPr>
          <w:trHeight w:val="57"/>
        </w:trPr>
        <w:tc>
          <w:tcPr>
            <w:tcW w:w="0" w:type="auto"/>
            <w:vAlign w:val="center"/>
          </w:tcPr>
          <w:p w14:paraId="43799E14" w14:textId="44431E64" w:rsidR="00292BAB" w:rsidRPr="00241E83" w:rsidRDefault="00292BAB" w:rsidP="00716075">
            <w:pPr>
              <w:spacing w:line="240" w:lineRule="auto"/>
              <w:rPr>
                <w:b/>
                <w:sz w:val="14"/>
                <w:szCs w:val="14"/>
              </w:rPr>
            </w:pPr>
            <w:r w:rsidRPr="00241E83">
              <w:rPr>
                <w:rFonts w:ascii="Calibri" w:hAnsi="Calibri" w:cs="Calibri"/>
                <w:color w:val="000000"/>
                <w:sz w:val="14"/>
                <w:szCs w:val="14"/>
              </w:rPr>
              <w:t>1.2.2 Mockup</w:t>
            </w:r>
          </w:p>
        </w:tc>
        <w:tc>
          <w:tcPr>
            <w:tcW w:w="0" w:type="auto"/>
            <w:vAlign w:val="center"/>
          </w:tcPr>
          <w:p w14:paraId="2BB24639" w14:textId="77777777" w:rsidR="00292BAB" w:rsidRPr="00FC6C32" w:rsidRDefault="00292BAB" w:rsidP="004D3592">
            <w:pPr>
              <w:spacing w:line="360" w:lineRule="auto"/>
              <w:jc w:val="center"/>
              <w:rPr>
                <w:b/>
                <w:sz w:val="16"/>
                <w:szCs w:val="16"/>
              </w:rPr>
            </w:pPr>
          </w:p>
        </w:tc>
        <w:tc>
          <w:tcPr>
            <w:tcW w:w="0" w:type="auto"/>
            <w:vAlign w:val="center"/>
          </w:tcPr>
          <w:p w14:paraId="713CD431" w14:textId="77777777" w:rsidR="00292BAB" w:rsidRPr="00FC6C32" w:rsidRDefault="00292BAB" w:rsidP="004D3592">
            <w:pPr>
              <w:spacing w:line="360" w:lineRule="auto"/>
              <w:jc w:val="center"/>
              <w:rPr>
                <w:b/>
                <w:sz w:val="16"/>
                <w:szCs w:val="16"/>
              </w:rPr>
            </w:pPr>
          </w:p>
        </w:tc>
        <w:tc>
          <w:tcPr>
            <w:tcW w:w="0" w:type="auto"/>
            <w:tcBorders>
              <w:right w:val="single" w:sz="4" w:space="0" w:color="auto"/>
            </w:tcBorders>
            <w:shd w:val="clear" w:color="auto" w:fill="7B7B7B" w:themeFill="accent3" w:themeFillShade="BF"/>
            <w:vAlign w:val="center"/>
          </w:tcPr>
          <w:p w14:paraId="45A553B0" w14:textId="2437F6A9" w:rsidR="00292BAB" w:rsidRPr="00FC6C32" w:rsidRDefault="00F85AD2" w:rsidP="004D3592">
            <w:pPr>
              <w:spacing w:line="360" w:lineRule="auto"/>
              <w:jc w:val="center"/>
              <w:rPr>
                <w:b/>
                <w:sz w:val="16"/>
                <w:szCs w:val="16"/>
              </w:rPr>
            </w:pPr>
            <w:r w:rsidRPr="00FC6C32">
              <w:rPr>
                <w:b/>
                <w:sz w:val="16"/>
                <w:szCs w:val="16"/>
              </w:rPr>
              <w:t>X</w:t>
            </w:r>
          </w:p>
        </w:tc>
        <w:tc>
          <w:tcPr>
            <w:tcW w:w="0" w:type="auto"/>
            <w:tcBorders>
              <w:left w:val="single" w:sz="4" w:space="0" w:color="auto"/>
            </w:tcBorders>
            <w:vAlign w:val="center"/>
          </w:tcPr>
          <w:p w14:paraId="72885263" w14:textId="77777777" w:rsidR="00292BAB" w:rsidRDefault="00292BAB" w:rsidP="004D3592">
            <w:pPr>
              <w:spacing w:line="360" w:lineRule="auto"/>
              <w:jc w:val="center"/>
              <w:rPr>
                <w:b/>
                <w:sz w:val="16"/>
                <w:szCs w:val="16"/>
              </w:rPr>
            </w:pPr>
          </w:p>
        </w:tc>
        <w:tc>
          <w:tcPr>
            <w:tcW w:w="0" w:type="auto"/>
            <w:vAlign w:val="center"/>
          </w:tcPr>
          <w:p w14:paraId="72CD9CCB" w14:textId="77777777" w:rsidR="00292BAB" w:rsidRDefault="00292BAB" w:rsidP="004D3592">
            <w:pPr>
              <w:spacing w:line="360" w:lineRule="auto"/>
              <w:jc w:val="center"/>
              <w:rPr>
                <w:b/>
                <w:sz w:val="16"/>
                <w:szCs w:val="16"/>
              </w:rPr>
            </w:pPr>
          </w:p>
        </w:tc>
        <w:tc>
          <w:tcPr>
            <w:tcW w:w="0" w:type="auto"/>
            <w:vAlign w:val="center"/>
          </w:tcPr>
          <w:p w14:paraId="55050943" w14:textId="77777777" w:rsidR="00292BAB" w:rsidRDefault="00292BAB" w:rsidP="004D3592">
            <w:pPr>
              <w:spacing w:line="360" w:lineRule="auto"/>
              <w:jc w:val="center"/>
              <w:rPr>
                <w:b/>
                <w:sz w:val="16"/>
                <w:szCs w:val="16"/>
              </w:rPr>
            </w:pPr>
          </w:p>
        </w:tc>
        <w:tc>
          <w:tcPr>
            <w:tcW w:w="0" w:type="auto"/>
            <w:vAlign w:val="center"/>
          </w:tcPr>
          <w:p w14:paraId="3D41305F" w14:textId="77777777" w:rsidR="00292BAB" w:rsidRDefault="00292BAB" w:rsidP="004D3592">
            <w:pPr>
              <w:spacing w:line="360" w:lineRule="auto"/>
              <w:jc w:val="center"/>
              <w:rPr>
                <w:b/>
                <w:sz w:val="16"/>
                <w:szCs w:val="16"/>
              </w:rPr>
            </w:pPr>
          </w:p>
        </w:tc>
        <w:tc>
          <w:tcPr>
            <w:tcW w:w="0" w:type="auto"/>
            <w:vAlign w:val="center"/>
          </w:tcPr>
          <w:p w14:paraId="08E98EF9" w14:textId="77777777" w:rsidR="00292BAB" w:rsidRDefault="00292BAB" w:rsidP="004D3592">
            <w:pPr>
              <w:spacing w:line="360" w:lineRule="auto"/>
              <w:jc w:val="center"/>
              <w:rPr>
                <w:b/>
                <w:sz w:val="16"/>
                <w:szCs w:val="16"/>
              </w:rPr>
            </w:pPr>
          </w:p>
        </w:tc>
        <w:tc>
          <w:tcPr>
            <w:tcW w:w="0" w:type="auto"/>
            <w:vAlign w:val="center"/>
          </w:tcPr>
          <w:p w14:paraId="031E8D80" w14:textId="77777777" w:rsidR="00292BAB" w:rsidRDefault="00292BAB" w:rsidP="004D3592">
            <w:pPr>
              <w:spacing w:line="360" w:lineRule="auto"/>
              <w:jc w:val="center"/>
              <w:rPr>
                <w:b/>
                <w:sz w:val="16"/>
                <w:szCs w:val="16"/>
              </w:rPr>
            </w:pPr>
          </w:p>
        </w:tc>
        <w:tc>
          <w:tcPr>
            <w:tcW w:w="0" w:type="auto"/>
            <w:tcBorders>
              <w:right w:val="single" w:sz="4" w:space="0" w:color="auto"/>
            </w:tcBorders>
            <w:vAlign w:val="center"/>
          </w:tcPr>
          <w:p w14:paraId="46270CF7"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32932AD"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E8A0A9D"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0C5F4DD"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54F953B" w14:textId="77777777" w:rsidR="00292BAB" w:rsidRDefault="00292BAB" w:rsidP="004D3592">
            <w:pPr>
              <w:spacing w:line="360" w:lineRule="auto"/>
              <w:jc w:val="center"/>
              <w:rPr>
                <w:b/>
                <w:sz w:val="16"/>
                <w:szCs w:val="16"/>
              </w:rPr>
            </w:pPr>
          </w:p>
        </w:tc>
      </w:tr>
      <w:tr w:rsidR="00041AED" w14:paraId="62F78BD5" w14:textId="77777777" w:rsidTr="009A4F9B">
        <w:trPr>
          <w:trHeight w:val="57"/>
        </w:trPr>
        <w:tc>
          <w:tcPr>
            <w:tcW w:w="0" w:type="auto"/>
            <w:vAlign w:val="center"/>
          </w:tcPr>
          <w:p w14:paraId="122BB410" w14:textId="5DF1BAE4" w:rsidR="00292BAB" w:rsidRPr="00241E83" w:rsidRDefault="00292BAB" w:rsidP="00716075">
            <w:pPr>
              <w:spacing w:line="240" w:lineRule="auto"/>
              <w:rPr>
                <w:b/>
                <w:sz w:val="14"/>
                <w:szCs w:val="14"/>
              </w:rPr>
            </w:pPr>
            <w:r w:rsidRPr="00241E83">
              <w:rPr>
                <w:rFonts w:ascii="Calibri" w:hAnsi="Calibri" w:cs="Calibri"/>
                <w:color w:val="000000"/>
                <w:sz w:val="14"/>
                <w:szCs w:val="14"/>
              </w:rPr>
              <w:t>1.2.3 Diagramas de flujo</w:t>
            </w:r>
          </w:p>
        </w:tc>
        <w:tc>
          <w:tcPr>
            <w:tcW w:w="0" w:type="auto"/>
            <w:vAlign w:val="center"/>
          </w:tcPr>
          <w:p w14:paraId="31A77592" w14:textId="77777777" w:rsidR="00292BAB" w:rsidRPr="00FC6C32" w:rsidRDefault="00292BAB" w:rsidP="004D3592">
            <w:pPr>
              <w:spacing w:line="360" w:lineRule="auto"/>
              <w:jc w:val="center"/>
              <w:rPr>
                <w:b/>
                <w:sz w:val="16"/>
                <w:szCs w:val="16"/>
              </w:rPr>
            </w:pPr>
          </w:p>
        </w:tc>
        <w:tc>
          <w:tcPr>
            <w:tcW w:w="0" w:type="auto"/>
            <w:vAlign w:val="center"/>
          </w:tcPr>
          <w:p w14:paraId="00563EE1" w14:textId="77777777" w:rsidR="00292BAB" w:rsidRPr="007F31A6" w:rsidRDefault="00292BAB" w:rsidP="004D3592">
            <w:pPr>
              <w:spacing w:line="360" w:lineRule="auto"/>
              <w:jc w:val="center"/>
              <w:rPr>
                <w:b/>
                <w:color w:val="E7E6E6" w:themeColor="background2"/>
                <w:sz w:val="16"/>
                <w:szCs w:val="16"/>
              </w:rPr>
            </w:pPr>
          </w:p>
        </w:tc>
        <w:tc>
          <w:tcPr>
            <w:tcW w:w="0" w:type="auto"/>
            <w:tcBorders>
              <w:right w:val="single" w:sz="4" w:space="0" w:color="auto"/>
            </w:tcBorders>
            <w:shd w:val="clear" w:color="auto" w:fill="7B7B7B" w:themeFill="accent3" w:themeFillShade="BF"/>
            <w:vAlign w:val="center"/>
          </w:tcPr>
          <w:p w14:paraId="07B6F33E" w14:textId="73E0BDB0" w:rsidR="00292BAB" w:rsidRPr="007F31A6" w:rsidRDefault="00F85AD2" w:rsidP="004D3592">
            <w:pPr>
              <w:spacing w:line="360" w:lineRule="auto"/>
              <w:jc w:val="center"/>
              <w:rPr>
                <w:b/>
                <w:color w:val="E7E6E6" w:themeColor="background2"/>
                <w:sz w:val="16"/>
                <w:szCs w:val="16"/>
              </w:rPr>
            </w:pPr>
            <w:r w:rsidRPr="007F31A6">
              <w:rPr>
                <w:b/>
                <w:color w:val="E7E6E6" w:themeColor="background2"/>
                <w:sz w:val="16"/>
                <w:szCs w:val="16"/>
              </w:rPr>
              <w:t>X</w:t>
            </w:r>
          </w:p>
        </w:tc>
        <w:tc>
          <w:tcPr>
            <w:tcW w:w="0" w:type="auto"/>
            <w:tcBorders>
              <w:left w:val="single" w:sz="4" w:space="0" w:color="auto"/>
            </w:tcBorders>
            <w:vAlign w:val="center"/>
          </w:tcPr>
          <w:p w14:paraId="109E392A" w14:textId="77777777" w:rsidR="00292BAB" w:rsidRDefault="00292BAB" w:rsidP="004D3592">
            <w:pPr>
              <w:spacing w:line="360" w:lineRule="auto"/>
              <w:jc w:val="center"/>
              <w:rPr>
                <w:b/>
                <w:sz w:val="16"/>
                <w:szCs w:val="16"/>
              </w:rPr>
            </w:pPr>
          </w:p>
        </w:tc>
        <w:tc>
          <w:tcPr>
            <w:tcW w:w="0" w:type="auto"/>
            <w:vAlign w:val="center"/>
          </w:tcPr>
          <w:p w14:paraId="2103C57C" w14:textId="77777777" w:rsidR="00292BAB" w:rsidRDefault="00292BAB" w:rsidP="004D3592">
            <w:pPr>
              <w:spacing w:line="360" w:lineRule="auto"/>
              <w:jc w:val="center"/>
              <w:rPr>
                <w:b/>
                <w:sz w:val="16"/>
                <w:szCs w:val="16"/>
              </w:rPr>
            </w:pPr>
          </w:p>
        </w:tc>
        <w:tc>
          <w:tcPr>
            <w:tcW w:w="0" w:type="auto"/>
            <w:vAlign w:val="center"/>
          </w:tcPr>
          <w:p w14:paraId="28BBEA59" w14:textId="77777777" w:rsidR="00292BAB" w:rsidRDefault="00292BAB" w:rsidP="004D3592">
            <w:pPr>
              <w:spacing w:line="360" w:lineRule="auto"/>
              <w:jc w:val="center"/>
              <w:rPr>
                <w:b/>
                <w:sz w:val="16"/>
                <w:szCs w:val="16"/>
              </w:rPr>
            </w:pPr>
          </w:p>
        </w:tc>
        <w:tc>
          <w:tcPr>
            <w:tcW w:w="0" w:type="auto"/>
            <w:vAlign w:val="center"/>
          </w:tcPr>
          <w:p w14:paraId="4C1A0E51" w14:textId="77777777" w:rsidR="00292BAB" w:rsidRDefault="00292BAB" w:rsidP="004D3592">
            <w:pPr>
              <w:spacing w:line="360" w:lineRule="auto"/>
              <w:jc w:val="center"/>
              <w:rPr>
                <w:b/>
                <w:sz w:val="16"/>
                <w:szCs w:val="16"/>
              </w:rPr>
            </w:pPr>
          </w:p>
        </w:tc>
        <w:tc>
          <w:tcPr>
            <w:tcW w:w="0" w:type="auto"/>
            <w:vAlign w:val="center"/>
          </w:tcPr>
          <w:p w14:paraId="1EA4218A" w14:textId="77777777" w:rsidR="00292BAB" w:rsidRDefault="00292BAB" w:rsidP="004D3592">
            <w:pPr>
              <w:spacing w:line="360" w:lineRule="auto"/>
              <w:jc w:val="center"/>
              <w:rPr>
                <w:b/>
                <w:sz w:val="16"/>
                <w:szCs w:val="16"/>
              </w:rPr>
            </w:pPr>
          </w:p>
        </w:tc>
        <w:tc>
          <w:tcPr>
            <w:tcW w:w="0" w:type="auto"/>
            <w:vAlign w:val="center"/>
          </w:tcPr>
          <w:p w14:paraId="19A780B4" w14:textId="77777777" w:rsidR="00292BAB" w:rsidRDefault="00292BAB" w:rsidP="004D3592">
            <w:pPr>
              <w:spacing w:line="360" w:lineRule="auto"/>
              <w:jc w:val="center"/>
              <w:rPr>
                <w:b/>
                <w:sz w:val="16"/>
                <w:szCs w:val="16"/>
              </w:rPr>
            </w:pPr>
          </w:p>
        </w:tc>
        <w:tc>
          <w:tcPr>
            <w:tcW w:w="0" w:type="auto"/>
            <w:tcBorders>
              <w:right w:val="single" w:sz="4" w:space="0" w:color="auto"/>
            </w:tcBorders>
            <w:vAlign w:val="center"/>
          </w:tcPr>
          <w:p w14:paraId="4A013D80"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CA1359D"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F9280E8"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26818F3" w14:textId="77777777" w:rsidR="00292BAB" w:rsidRDefault="00292BAB"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E9205DC" w14:textId="77777777" w:rsidR="00292BAB" w:rsidRDefault="00292BAB" w:rsidP="004D3592">
            <w:pPr>
              <w:spacing w:line="360" w:lineRule="auto"/>
              <w:jc w:val="center"/>
              <w:rPr>
                <w:b/>
                <w:sz w:val="16"/>
                <w:szCs w:val="16"/>
              </w:rPr>
            </w:pPr>
          </w:p>
        </w:tc>
      </w:tr>
      <w:tr w:rsidR="00041AED" w14:paraId="5DC9392E" w14:textId="77777777" w:rsidTr="009A4F9B">
        <w:trPr>
          <w:trHeight w:val="57"/>
        </w:trPr>
        <w:tc>
          <w:tcPr>
            <w:tcW w:w="0" w:type="auto"/>
          </w:tcPr>
          <w:p w14:paraId="4DBC4C16" w14:textId="4AF5E2DA" w:rsidR="00D26E03" w:rsidRPr="00241E83" w:rsidRDefault="00D26E03" w:rsidP="00716075">
            <w:pPr>
              <w:spacing w:line="240" w:lineRule="auto"/>
              <w:rPr>
                <w:b/>
                <w:bCs/>
                <w:sz w:val="14"/>
                <w:szCs w:val="14"/>
              </w:rPr>
            </w:pPr>
            <w:r w:rsidRPr="00241E83">
              <w:rPr>
                <w:b/>
                <w:bCs/>
                <w:sz w:val="14"/>
                <w:szCs w:val="14"/>
              </w:rPr>
              <w:t>Sprint 1</w:t>
            </w:r>
          </w:p>
        </w:tc>
        <w:tc>
          <w:tcPr>
            <w:tcW w:w="0" w:type="auto"/>
            <w:vAlign w:val="center"/>
          </w:tcPr>
          <w:p w14:paraId="4BBFBC70" w14:textId="77777777" w:rsidR="00D26E03" w:rsidRDefault="00D26E03" w:rsidP="004D3592">
            <w:pPr>
              <w:spacing w:line="360" w:lineRule="auto"/>
              <w:jc w:val="center"/>
              <w:rPr>
                <w:b/>
                <w:sz w:val="16"/>
                <w:szCs w:val="16"/>
              </w:rPr>
            </w:pPr>
          </w:p>
        </w:tc>
        <w:tc>
          <w:tcPr>
            <w:tcW w:w="0" w:type="auto"/>
            <w:vAlign w:val="center"/>
          </w:tcPr>
          <w:p w14:paraId="15ACE35D"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249B35FD" w14:textId="77777777" w:rsidR="00D26E03" w:rsidRDefault="00D26E03" w:rsidP="004D3592">
            <w:pPr>
              <w:spacing w:line="360" w:lineRule="auto"/>
              <w:jc w:val="center"/>
              <w:rPr>
                <w:b/>
                <w:sz w:val="16"/>
                <w:szCs w:val="16"/>
              </w:rPr>
            </w:pPr>
          </w:p>
        </w:tc>
        <w:tc>
          <w:tcPr>
            <w:tcW w:w="0" w:type="auto"/>
            <w:tcBorders>
              <w:left w:val="single" w:sz="4" w:space="0" w:color="auto"/>
            </w:tcBorders>
            <w:shd w:val="clear" w:color="auto" w:fill="DEEAF6" w:themeFill="accent5" w:themeFillTint="33"/>
            <w:vAlign w:val="center"/>
          </w:tcPr>
          <w:p w14:paraId="7172DE29" w14:textId="19598F7A" w:rsidR="00D26E03" w:rsidRDefault="00130918" w:rsidP="004D3592">
            <w:pPr>
              <w:spacing w:line="360" w:lineRule="auto"/>
              <w:jc w:val="center"/>
              <w:rPr>
                <w:b/>
                <w:sz w:val="16"/>
                <w:szCs w:val="16"/>
              </w:rPr>
            </w:pPr>
            <w:r>
              <w:rPr>
                <w:b/>
                <w:sz w:val="16"/>
                <w:szCs w:val="16"/>
              </w:rPr>
              <w:t>X</w:t>
            </w:r>
          </w:p>
        </w:tc>
        <w:tc>
          <w:tcPr>
            <w:tcW w:w="0" w:type="auto"/>
            <w:shd w:val="clear" w:color="auto" w:fill="DEEAF6" w:themeFill="accent5" w:themeFillTint="33"/>
            <w:vAlign w:val="center"/>
          </w:tcPr>
          <w:p w14:paraId="5EC1AE06" w14:textId="1BE205E5" w:rsidR="00D26E03" w:rsidRDefault="00130918" w:rsidP="004D3592">
            <w:pPr>
              <w:spacing w:line="360" w:lineRule="auto"/>
              <w:jc w:val="center"/>
              <w:rPr>
                <w:b/>
                <w:sz w:val="16"/>
                <w:szCs w:val="16"/>
              </w:rPr>
            </w:pPr>
            <w:r>
              <w:rPr>
                <w:b/>
                <w:sz w:val="16"/>
                <w:szCs w:val="16"/>
              </w:rPr>
              <w:t>X</w:t>
            </w:r>
          </w:p>
        </w:tc>
        <w:tc>
          <w:tcPr>
            <w:tcW w:w="0" w:type="auto"/>
            <w:vAlign w:val="center"/>
          </w:tcPr>
          <w:p w14:paraId="473E0202" w14:textId="77777777" w:rsidR="00D26E03" w:rsidRDefault="00D26E03" w:rsidP="004D3592">
            <w:pPr>
              <w:spacing w:line="360" w:lineRule="auto"/>
              <w:jc w:val="center"/>
              <w:rPr>
                <w:b/>
                <w:sz w:val="16"/>
                <w:szCs w:val="16"/>
              </w:rPr>
            </w:pPr>
          </w:p>
        </w:tc>
        <w:tc>
          <w:tcPr>
            <w:tcW w:w="0" w:type="auto"/>
            <w:vAlign w:val="center"/>
          </w:tcPr>
          <w:p w14:paraId="30DFDACC" w14:textId="77777777" w:rsidR="00D26E03" w:rsidRDefault="00D26E03" w:rsidP="004D3592">
            <w:pPr>
              <w:spacing w:line="360" w:lineRule="auto"/>
              <w:jc w:val="center"/>
              <w:rPr>
                <w:b/>
                <w:sz w:val="16"/>
                <w:szCs w:val="16"/>
              </w:rPr>
            </w:pPr>
          </w:p>
        </w:tc>
        <w:tc>
          <w:tcPr>
            <w:tcW w:w="0" w:type="auto"/>
            <w:vAlign w:val="center"/>
          </w:tcPr>
          <w:p w14:paraId="16D9964F" w14:textId="77777777" w:rsidR="00D26E03" w:rsidRDefault="00D26E03" w:rsidP="004D3592">
            <w:pPr>
              <w:spacing w:line="360" w:lineRule="auto"/>
              <w:jc w:val="center"/>
              <w:rPr>
                <w:b/>
                <w:sz w:val="16"/>
                <w:szCs w:val="16"/>
              </w:rPr>
            </w:pPr>
          </w:p>
        </w:tc>
        <w:tc>
          <w:tcPr>
            <w:tcW w:w="0" w:type="auto"/>
            <w:vAlign w:val="center"/>
          </w:tcPr>
          <w:p w14:paraId="34681224"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178CC6D2"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EB434A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2553773"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A3CFA84"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0635538" w14:textId="77777777" w:rsidR="00D26E03" w:rsidRDefault="00D26E03" w:rsidP="004D3592">
            <w:pPr>
              <w:spacing w:line="360" w:lineRule="auto"/>
              <w:jc w:val="center"/>
              <w:rPr>
                <w:b/>
                <w:sz w:val="16"/>
                <w:szCs w:val="16"/>
              </w:rPr>
            </w:pPr>
          </w:p>
        </w:tc>
      </w:tr>
      <w:tr w:rsidR="00041AED" w14:paraId="7EBAD779" w14:textId="77777777" w:rsidTr="009A4F9B">
        <w:trPr>
          <w:trHeight w:val="57"/>
        </w:trPr>
        <w:tc>
          <w:tcPr>
            <w:tcW w:w="0" w:type="auto"/>
          </w:tcPr>
          <w:p w14:paraId="0BA392E0" w14:textId="560CB07E" w:rsidR="00D26E03" w:rsidRPr="00241E83" w:rsidRDefault="00D26E03" w:rsidP="00716075">
            <w:pPr>
              <w:spacing w:line="240" w:lineRule="auto"/>
              <w:rPr>
                <w:b/>
                <w:sz w:val="14"/>
                <w:szCs w:val="14"/>
              </w:rPr>
            </w:pPr>
            <w:r w:rsidRPr="00241E83">
              <w:rPr>
                <w:sz w:val="14"/>
                <w:szCs w:val="14"/>
              </w:rPr>
              <w:t>2.1 Modulo control de usuarios</w:t>
            </w:r>
          </w:p>
        </w:tc>
        <w:tc>
          <w:tcPr>
            <w:tcW w:w="0" w:type="auto"/>
            <w:vAlign w:val="center"/>
          </w:tcPr>
          <w:p w14:paraId="1D4643D7" w14:textId="77777777" w:rsidR="00D26E03" w:rsidRDefault="00D26E03" w:rsidP="004D3592">
            <w:pPr>
              <w:spacing w:line="360" w:lineRule="auto"/>
              <w:jc w:val="center"/>
              <w:rPr>
                <w:b/>
                <w:sz w:val="16"/>
                <w:szCs w:val="16"/>
              </w:rPr>
            </w:pPr>
          </w:p>
        </w:tc>
        <w:tc>
          <w:tcPr>
            <w:tcW w:w="0" w:type="auto"/>
            <w:vAlign w:val="center"/>
          </w:tcPr>
          <w:p w14:paraId="2BA545E1"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7E769A1B" w14:textId="77777777" w:rsidR="00D26E03" w:rsidRDefault="00D26E03" w:rsidP="004D3592">
            <w:pPr>
              <w:spacing w:line="360" w:lineRule="auto"/>
              <w:jc w:val="center"/>
              <w:rPr>
                <w:b/>
                <w:sz w:val="16"/>
                <w:szCs w:val="16"/>
              </w:rPr>
            </w:pPr>
          </w:p>
        </w:tc>
        <w:tc>
          <w:tcPr>
            <w:tcW w:w="0" w:type="auto"/>
            <w:tcBorders>
              <w:left w:val="single" w:sz="4" w:space="0" w:color="auto"/>
            </w:tcBorders>
            <w:shd w:val="clear" w:color="auto" w:fill="BDD6EE" w:themeFill="accent5" w:themeFillTint="66"/>
            <w:vAlign w:val="center"/>
          </w:tcPr>
          <w:p w14:paraId="2703080E" w14:textId="7602A7D2" w:rsidR="00D26E03" w:rsidRDefault="00130918" w:rsidP="004D3592">
            <w:pPr>
              <w:spacing w:line="360" w:lineRule="auto"/>
              <w:jc w:val="center"/>
              <w:rPr>
                <w:b/>
                <w:sz w:val="16"/>
                <w:szCs w:val="16"/>
              </w:rPr>
            </w:pPr>
            <w:r>
              <w:rPr>
                <w:b/>
                <w:sz w:val="16"/>
                <w:szCs w:val="16"/>
              </w:rPr>
              <w:t>X</w:t>
            </w:r>
          </w:p>
        </w:tc>
        <w:tc>
          <w:tcPr>
            <w:tcW w:w="0" w:type="auto"/>
            <w:shd w:val="clear" w:color="auto" w:fill="BDD6EE" w:themeFill="accent5" w:themeFillTint="66"/>
            <w:vAlign w:val="center"/>
          </w:tcPr>
          <w:p w14:paraId="3A58B982" w14:textId="4908E9EB" w:rsidR="00D26E03" w:rsidRDefault="00130918" w:rsidP="004D3592">
            <w:pPr>
              <w:spacing w:line="360" w:lineRule="auto"/>
              <w:jc w:val="center"/>
              <w:rPr>
                <w:b/>
                <w:sz w:val="16"/>
                <w:szCs w:val="16"/>
              </w:rPr>
            </w:pPr>
            <w:r>
              <w:rPr>
                <w:b/>
                <w:sz w:val="16"/>
                <w:szCs w:val="16"/>
              </w:rPr>
              <w:t>X</w:t>
            </w:r>
          </w:p>
        </w:tc>
        <w:tc>
          <w:tcPr>
            <w:tcW w:w="0" w:type="auto"/>
            <w:vAlign w:val="center"/>
          </w:tcPr>
          <w:p w14:paraId="78D18172" w14:textId="77777777" w:rsidR="00D26E03" w:rsidRDefault="00D26E03" w:rsidP="004D3592">
            <w:pPr>
              <w:spacing w:line="360" w:lineRule="auto"/>
              <w:jc w:val="center"/>
              <w:rPr>
                <w:b/>
                <w:sz w:val="16"/>
                <w:szCs w:val="16"/>
              </w:rPr>
            </w:pPr>
          </w:p>
        </w:tc>
        <w:tc>
          <w:tcPr>
            <w:tcW w:w="0" w:type="auto"/>
            <w:vAlign w:val="center"/>
          </w:tcPr>
          <w:p w14:paraId="185FEEB9" w14:textId="77777777" w:rsidR="00D26E03" w:rsidRDefault="00D26E03" w:rsidP="004D3592">
            <w:pPr>
              <w:spacing w:line="360" w:lineRule="auto"/>
              <w:jc w:val="center"/>
              <w:rPr>
                <w:b/>
                <w:sz w:val="16"/>
                <w:szCs w:val="16"/>
              </w:rPr>
            </w:pPr>
          </w:p>
        </w:tc>
        <w:tc>
          <w:tcPr>
            <w:tcW w:w="0" w:type="auto"/>
            <w:vAlign w:val="center"/>
          </w:tcPr>
          <w:p w14:paraId="3355EFDF" w14:textId="77777777" w:rsidR="00D26E03" w:rsidRDefault="00D26E03" w:rsidP="004D3592">
            <w:pPr>
              <w:spacing w:line="360" w:lineRule="auto"/>
              <w:jc w:val="center"/>
              <w:rPr>
                <w:b/>
                <w:sz w:val="16"/>
                <w:szCs w:val="16"/>
              </w:rPr>
            </w:pPr>
          </w:p>
        </w:tc>
        <w:tc>
          <w:tcPr>
            <w:tcW w:w="0" w:type="auto"/>
            <w:vAlign w:val="center"/>
          </w:tcPr>
          <w:p w14:paraId="02E00E7D"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8988808"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EA784B5"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B9AF084"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209CCD9"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D0472F5" w14:textId="77777777" w:rsidR="00D26E03" w:rsidRDefault="00D26E03" w:rsidP="004D3592">
            <w:pPr>
              <w:spacing w:line="360" w:lineRule="auto"/>
              <w:jc w:val="center"/>
              <w:rPr>
                <w:b/>
                <w:sz w:val="16"/>
                <w:szCs w:val="16"/>
              </w:rPr>
            </w:pPr>
          </w:p>
        </w:tc>
      </w:tr>
      <w:tr w:rsidR="00041AED" w14:paraId="4DF8250A" w14:textId="77777777" w:rsidTr="009A4F9B">
        <w:trPr>
          <w:trHeight w:val="57"/>
        </w:trPr>
        <w:tc>
          <w:tcPr>
            <w:tcW w:w="0" w:type="auto"/>
          </w:tcPr>
          <w:p w14:paraId="5B31359D" w14:textId="3FDBAFCF" w:rsidR="00D26E03" w:rsidRPr="00241E83" w:rsidRDefault="00D26E03" w:rsidP="00716075">
            <w:pPr>
              <w:spacing w:line="240" w:lineRule="auto"/>
              <w:rPr>
                <w:b/>
                <w:sz w:val="14"/>
                <w:szCs w:val="14"/>
              </w:rPr>
            </w:pPr>
            <w:r w:rsidRPr="00241E83">
              <w:rPr>
                <w:sz w:val="14"/>
                <w:szCs w:val="14"/>
              </w:rPr>
              <w:t>2.1.1 Creación del registro y Login</w:t>
            </w:r>
          </w:p>
        </w:tc>
        <w:tc>
          <w:tcPr>
            <w:tcW w:w="0" w:type="auto"/>
            <w:vAlign w:val="center"/>
          </w:tcPr>
          <w:p w14:paraId="09E2B955" w14:textId="77777777" w:rsidR="00D26E03" w:rsidRDefault="00D26E03" w:rsidP="004D3592">
            <w:pPr>
              <w:spacing w:line="360" w:lineRule="auto"/>
              <w:jc w:val="center"/>
              <w:rPr>
                <w:b/>
                <w:sz w:val="16"/>
                <w:szCs w:val="16"/>
              </w:rPr>
            </w:pPr>
          </w:p>
        </w:tc>
        <w:tc>
          <w:tcPr>
            <w:tcW w:w="0" w:type="auto"/>
            <w:vAlign w:val="center"/>
          </w:tcPr>
          <w:p w14:paraId="59EC9791"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47F7D86" w14:textId="77777777" w:rsidR="00D26E03" w:rsidRDefault="00D26E03" w:rsidP="004D3592">
            <w:pPr>
              <w:spacing w:line="360" w:lineRule="auto"/>
              <w:jc w:val="center"/>
              <w:rPr>
                <w:b/>
                <w:sz w:val="16"/>
                <w:szCs w:val="16"/>
              </w:rPr>
            </w:pPr>
          </w:p>
        </w:tc>
        <w:tc>
          <w:tcPr>
            <w:tcW w:w="0" w:type="auto"/>
            <w:tcBorders>
              <w:left w:val="single" w:sz="4" w:space="0" w:color="auto"/>
            </w:tcBorders>
            <w:shd w:val="clear" w:color="auto" w:fill="9CC2E5" w:themeFill="accent5" w:themeFillTint="99"/>
            <w:vAlign w:val="center"/>
          </w:tcPr>
          <w:p w14:paraId="09FF7472" w14:textId="5EED201E" w:rsidR="00D26E03" w:rsidRDefault="00130918" w:rsidP="004D3592">
            <w:pPr>
              <w:spacing w:line="360" w:lineRule="auto"/>
              <w:jc w:val="center"/>
              <w:rPr>
                <w:b/>
                <w:sz w:val="16"/>
                <w:szCs w:val="16"/>
              </w:rPr>
            </w:pPr>
            <w:r>
              <w:rPr>
                <w:b/>
                <w:sz w:val="16"/>
                <w:szCs w:val="16"/>
              </w:rPr>
              <w:t>X</w:t>
            </w:r>
          </w:p>
        </w:tc>
        <w:tc>
          <w:tcPr>
            <w:tcW w:w="0" w:type="auto"/>
            <w:vAlign w:val="center"/>
          </w:tcPr>
          <w:p w14:paraId="2822E912" w14:textId="77777777" w:rsidR="00D26E03" w:rsidRDefault="00D26E03" w:rsidP="004D3592">
            <w:pPr>
              <w:spacing w:line="360" w:lineRule="auto"/>
              <w:jc w:val="center"/>
              <w:rPr>
                <w:b/>
                <w:sz w:val="16"/>
                <w:szCs w:val="16"/>
              </w:rPr>
            </w:pPr>
          </w:p>
        </w:tc>
        <w:tc>
          <w:tcPr>
            <w:tcW w:w="0" w:type="auto"/>
            <w:vAlign w:val="center"/>
          </w:tcPr>
          <w:p w14:paraId="5E541F18" w14:textId="77777777" w:rsidR="00D26E03" w:rsidRDefault="00D26E03" w:rsidP="004D3592">
            <w:pPr>
              <w:spacing w:line="360" w:lineRule="auto"/>
              <w:jc w:val="center"/>
              <w:rPr>
                <w:b/>
                <w:sz w:val="16"/>
                <w:szCs w:val="16"/>
              </w:rPr>
            </w:pPr>
          </w:p>
        </w:tc>
        <w:tc>
          <w:tcPr>
            <w:tcW w:w="0" w:type="auto"/>
            <w:vAlign w:val="center"/>
          </w:tcPr>
          <w:p w14:paraId="5C39C777" w14:textId="77777777" w:rsidR="00D26E03" w:rsidRDefault="00D26E03" w:rsidP="004D3592">
            <w:pPr>
              <w:spacing w:line="360" w:lineRule="auto"/>
              <w:jc w:val="center"/>
              <w:rPr>
                <w:b/>
                <w:sz w:val="16"/>
                <w:szCs w:val="16"/>
              </w:rPr>
            </w:pPr>
          </w:p>
        </w:tc>
        <w:tc>
          <w:tcPr>
            <w:tcW w:w="0" w:type="auto"/>
            <w:vAlign w:val="center"/>
          </w:tcPr>
          <w:p w14:paraId="2FA601B7" w14:textId="77777777" w:rsidR="00D26E03" w:rsidRDefault="00D26E03" w:rsidP="004D3592">
            <w:pPr>
              <w:spacing w:line="360" w:lineRule="auto"/>
              <w:jc w:val="center"/>
              <w:rPr>
                <w:b/>
                <w:sz w:val="16"/>
                <w:szCs w:val="16"/>
              </w:rPr>
            </w:pPr>
          </w:p>
        </w:tc>
        <w:tc>
          <w:tcPr>
            <w:tcW w:w="0" w:type="auto"/>
            <w:vAlign w:val="center"/>
          </w:tcPr>
          <w:p w14:paraId="0E9C8906"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26415FD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50722A3"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DC88507"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0A45820"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BD5A3C1" w14:textId="77777777" w:rsidR="00D26E03" w:rsidRDefault="00D26E03" w:rsidP="004D3592">
            <w:pPr>
              <w:spacing w:line="360" w:lineRule="auto"/>
              <w:jc w:val="center"/>
              <w:rPr>
                <w:b/>
                <w:sz w:val="16"/>
                <w:szCs w:val="16"/>
              </w:rPr>
            </w:pPr>
          </w:p>
        </w:tc>
      </w:tr>
      <w:tr w:rsidR="00041AED" w14:paraId="0CA98E25" w14:textId="77777777" w:rsidTr="009A4F9B">
        <w:trPr>
          <w:trHeight w:val="57"/>
        </w:trPr>
        <w:tc>
          <w:tcPr>
            <w:tcW w:w="0" w:type="auto"/>
          </w:tcPr>
          <w:p w14:paraId="43B1C946" w14:textId="69F47076" w:rsidR="00D26E03" w:rsidRPr="00241E83" w:rsidRDefault="00D26E03" w:rsidP="00716075">
            <w:pPr>
              <w:spacing w:line="240" w:lineRule="auto"/>
              <w:rPr>
                <w:b/>
                <w:sz w:val="14"/>
                <w:szCs w:val="14"/>
              </w:rPr>
            </w:pPr>
            <w:r w:rsidRPr="00241E83">
              <w:rPr>
                <w:sz w:val="14"/>
                <w:szCs w:val="14"/>
              </w:rPr>
              <w:t>2.1.2 Creación de Perfiles de Usuario</w:t>
            </w:r>
          </w:p>
        </w:tc>
        <w:tc>
          <w:tcPr>
            <w:tcW w:w="0" w:type="auto"/>
            <w:vAlign w:val="center"/>
          </w:tcPr>
          <w:p w14:paraId="168357B3" w14:textId="77777777" w:rsidR="00D26E03" w:rsidRDefault="00D26E03" w:rsidP="004D3592">
            <w:pPr>
              <w:spacing w:line="360" w:lineRule="auto"/>
              <w:jc w:val="center"/>
              <w:rPr>
                <w:b/>
                <w:sz w:val="16"/>
                <w:szCs w:val="16"/>
              </w:rPr>
            </w:pPr>
          </w:p>
        </w:tc>
        <w:tc>
          <w:tcPr>
            <w:tcW w:w="0" w:type="auto"/>
            <w:vAlign w:val="center"/>
          </w:tcPr>
          <w:p w14:paraId="47C83CA1"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7CAB4B8"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6683D494" w14:textId="77777777" w:rsidR="00D26E03" w:rsidRDefault="00D26E03" w:rsidP="004D3592">
            <w:pPr>
              <w:spacing w:line="360" w:lineRule="auto"/>
              <w:jc w:val="center"/>
              <w:rPr>
                <w:b/>
                <w:sz w:val="16"/>
                <w:szCs w:val="16"/>
              </w:rPr>
            </w:pPr>
          </w:p>
        </w:tc>
        <w:tc>
          <w:tcPr>
            <w:tcW w:w="0" w:type="auto"/>
            <w:shd w:val="clear" w:color="auto" w:fill="2E74B5" w:themeFill="accent5" w:themeFillShade="BF"/>
            <w:vAlign w:val="center"/>
          </w:tcPr>
          <w:p w14:paraId="6A7F1485" w14:textId="49F6106A" w:rsidR="00D26E03" w:rsidRDefault="00130918" w:rsidP="004D3592">
            <w:pPr>
              <w:spacing w:line="360" w:lineRule="auto"/>
              <w:jc w:val="center"/>
              <w:rPr>
                <w:b/>
                <w:sz w:val="16"/>
                <w:szCs w:val="16"/>
              </w:rPr>
            </w:pPr>
            <w:r>
              <w:rPr>
                <w:b/>
                <w:sz w:val="16"/>
                <w:szCs w:val="16"/>
              </w:rPr>
              <w:t>X</w:t>
            </w:r>
          </w:p>
        </w:tc>
        <w:tc>
          <w:tcPr>
            <w:tcW w:w="0" w:type="auto"/>
            <w:vAlign w:val="center"/>
          </w:tcPr>
          <w:p w14:paraId="28431B98" w14:textId="77777777" w:rsidR="00D26E03" w:rsidRDefault="00D26E03" w:rsidP="004D3592">
            <w:pPr>
              <w:spacing w:line="360" w:lineRule="auto"/>
              <w:jc w:val="center"/>
              <w:rPr>
                <w:b/>
                <w:sz w:val="16"/>
                <w:szCs w:val="16"/>
              </w:rPr>
            </w:pPr>
          </w:p>
        </w:tc>
        <w:tc>
          <w:tcPr>
            <w:tcW w:w="0" w:type="auto"/>
            <w:vAlign w:val="center"/>
          </w:tcPr>
          <w:p w14:paraId="31865190" w14:textId="77777777" w:rsidR="00D26E03" w:rsidRDefault="00D26E03" w:rsidP="004D3592">
            <w:pPr>
              <w:spacing w:line="360" w:lineRule="auto"/>
              <w:jc w:val="center"/>
              <w:rPr>
                <w:b/>
                <w:sz w:val="16"/>
                <w:szCs w:val="16"/>
              </w:rPr>
            </w:pPr>
          </w:p>
        </w:tc>
        <w:tc>
          <w:tcPr>
            <w:tcW w:w="0" w:type="auto"/>
            <w:vAlign w:val="center"/>
          </w:tcPr>
          <w:p w14:paraId="08F3D5C3" w14:textId="77777777" w:rsidR="00D26E03" w:rsidRDefault="00D26E03" w:rsidP="004D3592">
            <w:pPr>
              <w:spacing w:line="360" w:lineRule="auto"/>
              <w:jc w:val="center"/>
              <w:rPr>
                <w:b/>
                <w:sz w:val="16"/>
                <w:szCs w:val="16"/>
              </w:rPr>
            </w:pPr>
          </w:p>
        </w:tc>
        <w:tc>
          <w:tcPr>
            <w:tcW w:w="0" w:type="auto"/>
            <w:vAlign w:val="center"/>
          </w:tcPr>
          <w:p w14:paraId="0D5C4228"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2762A15E"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DD56CC4"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FBA57F8"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ACDAAD9"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F2013EE" w14:textId="77777777" w:rsidR="00D26E03" w:rsidRDefault="00D26E03" w:rsidP="004D3592">
            <w:pPr>
              <w:spacing w:line="360" w:lineRule="auto"/>
              <w:jc w:val="center"/>
              <w:rPr>
                <w:b/>
                <w:sz w:val="16"/>
                <w:szCs w:val="16"/>
              </w:rPr>
            </w:pPr>
          </w:p>
        </w:tc>
      </w:tr>
      <w:tr w:rsidR="00041AED" w14:paraId="3F7ABECF" w14:textId="77777777" w:rsidTr="009A4F9B">
        <w:trPr>
          <w:trHeight w:val="57"/>
        </w:trPr>
        <w:tc>
          <w:tcPr>
            <w:tcW w:w="0" w:type="auto"/>
          </w:tcPr>
          <w:p w14:paraId="5FBEDE82" w14:textId="618B5E05" w:rsidR="00D26E03" w:rsidRPr="00241E83" w:rsidRDefault="00D26E03" w:rsidP="00716075">
            <w:pPr>
              <w:spacing w:line="240" w:lineRule="auto"/>
              <w:rPr>
                <w:b/>
                <w:sz w:val="14"/>
                <w:szCs w:val="14"/>
              </w:rPr>
            </w:pPr>
            <w:r w:rsidRPr="00241E83">
              <w:rPr>
                <w:sz w:val="14"/>
                <w:szCs w:val="14"/>
              </w:rPr>
              <w:t>2.1.3 Creación del Gestor de Clientes</w:t>
            </w:r>
          </w:p>
        </w:tc>
        <w:tc>
          <w:tcPr>
            <w:tcW w:w="0" w:type="auto"/>
            <w:vAlign w:val="center"/>
          </w:tcPr>
          <w:p w14:paraId="386AFC7D" w14:textId="77777777" w:rsidR="00D26E03" w:rsidRDefault="00D26E03" w:rsidP="004D3592">
            <w:pPr>
              <w:spacing w:line="360" w:lineRule="auto"/>
              <w:jc w:val="center"/>
              <w:rPr>
                <w:b/>
                <w:sz w:val="16"/>
                <w:szCs w:val="16"/>
              </w:rPr>
            </w:pPr>
          </w:p>
        </w:tc>
        <w:tc>
          <w:tcPr>
            <w:tcW w:w="0" w:type="auto"/>
            <w:vAlign w:val="center"/>
          </w:tcPr>
          <w:p w14:paraId="7B652A63"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73181624"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7E165EC8" w14:textId="77777777" w:rsidR="00D26E03" w:rsidRDefault="00D26E03" w:rsidP="004D3592">
            <w:pPr>
              <w:spacing w:line="360" w:lineRule="auto"/>
              <w:jc w:val="center"/>
              <w:rPr>
                <w:b/>
                <w:sz w:val="16"/>
                <w:szCs w:val="16"/>
              </w:rPr>
            </w:pPr>
          </w:p>
        </w:tc>
        <w:tc>
          <w:tcPr>
            <w:tcW w:w="0" w:type="auto"/>
            <w:shd w:val="clear" w:color="auto" w:fill="1F4E79" w:themeFill="accent5" w:themeFillShade="80"/>
            <w:vAlign w:val="center"/>
          </w:tcPr>
          <w:p w14:paraId="3B3F1AAA" w14:textId="6448BF70" w:rsidR="00D26E03" w:rsidRDefault="00130918" w:rsidP="004D3592">
            <w:pPr>
              <w:spacing w:line="360" w:lineRule="auto"/>
              <w:jc w:val="center"/>
              <w:rPr>
                <w:b/>
                <w:sz w:val="16"/>
                <w:szCs w:val="16"/>
              </w:rPr>
            </w:pPr>
            <w:r w:rsidRPr="005B1439">
              <w:rPr>
                <w:b/>
                <w:color w:val="FFFFFF" w:themeColor="background1"/>
                <w:sz w:val="16"/>
                <w:szCs w:val="16"/>
              </w:rPr>
              <w:t>X</w:t>
            </w:r>
          </w:p>
        </w:tc>
        <w:tc>
          <w:tcPr>
            <w:tcW w:w="0" w:type="auto"/>
            <w:vAlign w:val="center"/>
          </w:tcPr>
          <w:p w14:paraId="7EEEB6E8" w14:textId="658617B7" w:rsidR="00D26E03" w:rsidRDefault="00D26E03" w:rsidP="004D3592">
            <w:pPr>
              <w:spacing w:line="360" w:lineRule="auto"/>
              <w:jc w:val="center"/>
              <w:rPr>
                <w:b/>
                <w:sz w:val="16"/>
                <w:szCs w:val="16"/>
              </w:rPr>
            </w:pPr>
          </w:p>
        </w:tc>
        <w:tc>
          <w:tcPr>
            <w:tcW w:w="0" w:type="auto"/>
            <w:vAlign w:val="center"/>
          </w:tcPr>
          <w:p w14:paraId="26EBE99B" w14:textId="77777777" w:rsidR="00D26E03" w:rsidRDefault="00D26E03" w:rsidP="004D3592">
            <w:pPr>
              <w:spacing w:line="360" w:lineRule="auto"/>
              <w:jc w:val="center"/>
              <w:rPr>
                <w:b/>
                <w:sz w:val="16"/>
                <w:szCs w:val="16"/>
              </w:rPr>
            </w:pPr>
          </w:p>
        </w:tc>
        <w:tc>
          <w:tcPr>
            <w:tcW w:w="0" w:type="auto"/>
            <w:vAlign w:val="center"/>
          </w:tcPr>
          <w:p w14:paraId="436D9495" w14:textId="77777777" w:rsidR="00D26E03" w:rsidRDefault="00D26E03" w:rsidP="004D3592">
            <w:pPr>
              <w:spacing w:line="360" w:lineRule="auto"/>
              <w:jc w:val="center"/>
              <w:rPr>
                <w:b/>
                <w:sz w:val="16"/>
                <w:szCs w:val="16"/>
              </w:rPr>
            </w:pPr>
          </w:p>
        </w:tc>
        <w:tc>
          <w:tcPr>
            <w:tcW w:w="0" w:type="auto"/>
            <w:vAlign w:val="center"/>
          </w:tcPr>
          <w:p w14:paraId="5DE9F796"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73CC1F10"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8D0A664"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78C34A6"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8CCBAEA"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12B9187" w14:textId="77777777" w:rsidR="00D26E03" w:rsidRDefault="00D26E03" w:rsidP="004D3592">
            <w:pPr>
              <w:spacing w:line="360" w:lineRule="auto"/>
              <w:jc w:val="center"/>
              <w:rPr>
                <w:b/>
                <w:sz w:val="16"/>
                <w:szCs w:val="16"/>
              </w:rPr>
            </w:pPr>
          </w:p>
        </w:tc>
      </w:tr>
      <w:tr w:rsidR="00041AED" w14:paraId="37DD4820" w14:textId="77777777" w:rsidTr="009A4F9B">
        <w:trPr>
          <w:trHeight w:val="57"/>
        </w:trPr>
        <w:tc>
          <w:tcPr>
            <w:tcW w:w="0" w:type="auto"/>
          </w:tcPr>
          <w:p w14:paraId="62F6F213" w14:textId="3AA2C906" w:rsidR="00D26E03" w:rsidRPr="00241E83" w:rsidRDefault="00D26E03" w:rsidP="00716075">
            <w:pPr>
              <w:spacing w:line="240" w:lineRule="auto"/>
              <w:rPr>
                <w:b/>
                <w:bCs/>
                <w:sz w:val="14"/>
                <w:szCs w:val="14"/>
              </w:rPr>
            </w:pPr>
            <w:r w:rsidRPr="00241E83">
              <w:rPr>
                <w:b/>
                <w:bCs/>
                <w:sz w:val="14"/>
                <w:szCs w:val="14"/>
              </w:rPr>
              <w:t>Sprint 2</w:t>
            </w:r>
          </w:p>
        </w:tc>
        <w:tc>
          <w:tcPr>
            <w:tcW w:w="0" w:type="auto"/>
            <w:vAlign w:val="center"/>
          </w:tcPr>
          <w:p w14:paraId="36B1ABCE" w14:textId="77777777" w:rsidR="00D26E03" w:rsidRDefault="00D26E03" w:rsidP="004D3592">
            <w:pPr>
              <w:spacing w:line="360" w:lineRule="auto"/>
              <w:jc w:val="center"/>
              <w:rPr>
                <w:b/>
                <w:sz w:val="16"/>
                <w:szCs w:val="16"/>
              </w:rPr>
            </w:pPr>
          </w:p>
        </w:tc>
        <w:tc>
          <w:tcPr>
            <w:tcW w:w="0" w:type="auto"/>
            <w:vAlign w:val="center"/>
          </w:tcPr>
          <w:p w14:paraId="5918BCB3"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250C0814"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599EB411" w14:textId="77777777" w:rsidR="00D26E03" w:rsidRDefault="00D26E03" w:rsidP="004D3592">
            <w:pPr>
              <w:spacing w:line="360" w:lineRule="auto"/>
              <w:jc w:val="center"/>
              <w:rPr>
                <w:b/>
                <w:sz w:val="16"/>
                <w:szCs w:val="16"/>
              </w:rPr>
            </w:pPr>
          </w:p>
        </w:tc>
        <w:tc>
          <w:tcPr>
            <w:tcW w:w="0" w:type="auto"/>
            <w:vAlign w:val="center"/>
          </w:tcPr>
          <w:p w14:paraId="386ED0FC" w14:textId="77777777" w:rsidR="00D26E03" w:rsidRDefault="00D26E03" w:rsidP="004D3592">
            <w:pPr>
              <w:spacing w:line="360" w:lineRule="auto"/>
              <w:jc w:val="center"/>
              <w:rPr>
                <w:b/>
                <w:sz w:val="16"/>
                <w:szCs w:val="16"/>
              </w:rPr>
            </w:pPr>
          </w:p>
        </w:tc>
        <w:tc>
          <w:tcPr>
            <w:tcW w:w="0" w:type="auto"/>
            <w:shd w:val="clear" w:color="auto" w:fill="E2EFD9" w:themeFill="accent6" w:themeFillTint="33"/>
            <w:vAlign w:val="center"/>
          </w:tcPr>
          <w:p w14:paraId="0E54211A" w14:textId="55E52479" w:rsidR="00D26E03" w:rsidRDefault="00130918" w:rsidP="004D3592">
            <w:pPr>
              <w:spacing w:line="360" w:lineRule="auto"/>
              <w:jc w:val="center"/>
              <w:rPr>
                <w:b/>
                <w:sz w:val="16"/>
                <w:szCs w:val="16"/>
              </w:rPr>
            </w:pPr>
            <w:r>
              <w:rPr>
                <w:b/>
                <w:sz w:val="16"/>
                <w:szCs w:val="16"/>
              </w:rPr>
              <w:t>X</w:t>
            </w:r>
          </w:p>
        </w:tc>
        <w:tc>
          <w:tcPr>
            <w:tcW w:w="0" w:type="auto"/>
            <w:shd w:val="clear" w:color="auto" w:fill="E2EFD9" w:themeFill="accent6" w:themeFillTint="33"/>
            <w:vAlign w:val="center"/>
          </w:tcPr>
          <w:p w14:paraId="4C8695D8" w14:textId="6404AFC6" w:rsidR="00D26E03" w:rsidRDefault="007F76AF" w:rsidP="004D3592">
            <w:pPr>
              <w:spacing w:line="360" w:lineRule="auto"/>
              <w:jc w:val="center"/>
              <w:rPr>
                <w:b/>
                <w:sz w:val="16"/>
                <w:szCs w:val="16"/>
              </w:rPr>
            </w:pPr>
            <w:r>
              <w:rPr>
                <w:b/>
                <w:sz w:val="16"/>
                <w:szCs w:val="16"/>
              </w:rPr>
              <w:t>X</w:t>
            </w:r>
          </w:p>
        </w:tc>
        <w:tc>
          <w:tcPr>
            <w:tcW w:w="0" w:type="auto"/>
            <w:vAlign w:val="center"/>
          </w:tcPr>
          <w:p w14:paraId="622F7089" w14:textId="77777777" w:rsidR="00D26E03" w:rsidRDefault="00D26E03" w:rsidP="004D3592">
            <w:pPr>
              <w:spacing w:line="360" w:lineRule="auto"/>
              <w:jc w:val="center"/>
              <w:rPr>
                <w:b/>
                <w:sz w:val="16"/>
                <w:szCs w:val="16"/>
              </w:rPr>
            </w:pPr>
          </w:p>
        </w:tc>
        <w:tc>
          <w:tcPr>
            <w:tcW w:w="0" w:type="auto"/>
            <w:vAlign w:val="center"/>
          </w:tcPr>
          <w:p w14:paraId="50FD1548"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18263902"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D65D101"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60FCD96"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74EAC23"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02EA0D8" w14:textId="77777777" w:rsidR="00D26E03" w:rsidRDefault="00D26E03" w:rsidP="004D3592">
            <w:pPr>
              <w:spacing w:line="360" w:lineRule="auto"/>
              <w:jc w:val="center"/>
              <w:rPr>
                <w:b/>
                <w:sz w:val="16"/>
                <w:szCs w:val="16"/>
              </w:rPr>
            </w:pPr>
          </w:p>
        </w:tc>
      </w:tr>
      <w:tr w:rsidR="00041AED" w14:paraId="2D7F14A4" w14:textId="77777777" w:rsidTr="009A4F9B">
        <w:trPr>
          <w:trHeight w:val="57"/>
        </w:trPr>
        <w:tc>
          <w:tcPr>
            <w:tcW w:w="0" w:type="auto"/>
          </w:tcPr>
          <w:p w14:paraId="1F003F6F" w14:textId="1206B18A" w:rsidR="00D26E03" w:rsidRPr="00241E83" w:rsidRDefault="00D26E03" w:rsidP="00716075">
            <w:pPr>
              <w:spacing w:line="240" w:lineRule="auto"/>
              <w:rPr>
                <w:b/>
                <w:sz w:val="14"/>
                <w:szCs w:val="14"/>
              </w:rPr>
            </w:pPr>
            <w:r w:rsidRPr="00241E83">
              <w:rPr>
                <w:sz w:val="14"/>
                <w:szCs w:val="14"/>
              </w:rPr>
              <w:t>2.2 Modulo de inventario</w:t>
            </w:r>
          </w:p>
        </w:tc>
        <w:tc>
          <w:tcPr>
            <w:tcW w:w="0" w:type="auto"/>
            <w:vAlign w:val="center"/>
          </w:tcPr>
          <w:p w14:paraId="678E3C05" w14:textId="77777777" w:rsidR="00D26E03" w:rsidRDefault="00D26E03" w:rsidP="004D3592">
            <w:pPr>
              <w:spacing w:line="360" w:lineRule="auto"/>
              <w:jc w:val="center"/>
              <w:rPr>
                <w:b/>
                <w:sz w:val="16"/>
                <w:szCs w:val="16"/>
              </w:rPr>
            </w:pPr>
          </w:p>
        </w:tc>
        <w:tc>
          <w:tcPr>
            <w:tcW w:w="0" w:type="auto"/>
            <w:vAlign w:val="center"/>
          </w:tcPr>
          <w:p w14:paraId="56A17C95"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0C354822"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731CF852" w14:textId="77777777" w:rsidR="00D26E03" w:rsidRDefault="00D26E03" w:rsidP="004D3592">
            <w:pPr>
              <w:spacing w:line="360" w:lineRule="auto"/>
              <w:jc w:val="center"/>
              <w:rPr>
                <w:b/>
                <w:sz w:val="16"/>
                <w:szCs w:val="16"/>
              </w:rPr>
            </w:pPr>
          </w:p>
        </w:tc>
        <w:tc>
          <w:tcPr>
            <w:tcW w:w="0" w:type="auto"/>
            <w:vAlign w:val="center"/>
          </w:tcPr>
          <w:p w14:paraId="396F55EE" w14:textId="77777777" w:rsidR="00D26E03" w:rsidRDefault="00D26E03" w:rsidP="004D3592">
            <w:pPr>
              <w:spacing w:line="360" w:lineRule="auto"/>
              <w:jc w:val="center"/>
              <w:rPr>
                <w:b/>
                <w:sz w:val="16"/>
                <w:szCs w:val="16"/>
              </w:rPr>
            </w:pPr>
          </w:p>
        </w:tc>
        <w:tc>
          <w:tcPr>
            <w:tcW w:w="0" w:type="auto"/>
            <w:shd w:val="clear" w:color="auto" w:fill="C5E0B3" w:themeFill="accent6" w:themeFillTint="66"/>
            <w:vAlign w:val="center"/>
          </w:tcPr>
          <w:p w14:paraId="7F4053EA" w14:textId="4137C401" w:rsidR="00D26E03" w:rsidRDefault="002D5D0F" w:rsidP="004D3592">
            <w:pPr>
              <w:spacing w:line="360" w:lineRule="auto"/>
              <w:jc w:val="center"/>
              <w:rPr>
                <w:b/>
                <w:sz w:val="16"/>
                <w:szCs w:val="16"/>
              </w:rPr>
            </w:pPr>
            <w:r>
              <w:rPr>
                <w:b/>
                <w:sz w:val="16"/>
                <w:szCs w:val="16"/>
              </w:rPr>
              <w:t>X</w:t>
            </w:r>
          </w:p>
        </w:tc>
        <w:tc>
          <w:tcPr>
            <w:tcW w:w="0" w:type="auto"/>
            <w:shd w:val="clear" w:color="auto" w:fill="C5E0B3" w:themeFill="accent6" w:themeFillTint="66"/>
            <w:vAlign w:val="center"/>
          </w:tcPr>
          <w:p w14:paraId="61E02AA5" w14:textId="13672525" w:rsidR="00D26E03" w:rsidRDefault="002D5D0F" w:rsidP="004D3592">
            <w:pPr>
              <w:spacing w:line="360" w:lineRule="auto"/>
              <w:jc w:val="center"/>
              <w:rPr>
                <w:b/>
                <w:sz w:val="16"/>
                <w:szCs w:val="16"/>
              </w:rPr>
            </w:pPr>
            <w:r>
              <w:rPr>
                <w:b/>
                <w:sz w:val="16"/>
                <w:szCs w:val="16"/>
              </w:rPr>
              <w:t>X</w:t>
            </w:r>
          </w:p>
        </w:tc>
        <w:tc>
          <w:tcPr>
            <w:tcW w:w="0" w:type="auto"/>
            <w:vAlign w:val="center"/>
          </w:tcPr>
          <w:p w14:paraId="6FD0F8D8" w14:textId="77777777" w:rsidR="00D26E03" w:rsidRDefault="00D26E03" w:rsidP="004D3592">
            <w:pPr>
              <w:spacing w:line="360" w:lineRule="auto"/>
              <w:jc w:val="center"/>
              <w:rPr>
                <w:b/>
                <w:sz w:val="16"/>
                <w:szCs w:val="16"/>
              </w:rPr>
            </w:pPr>
          </w:p>
        </w:tc>
        <w:tc>
          <w:tcPr>
            <w:tcW w:w="0" w:type="auto"/>
            <w:vAlign w:val="center"/>
          </w:tcPr>
          <w:p w14:paraId="3EE76ECE"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4F92A3E2"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7A60724"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76CDB73"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62BAFC8"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5035FCD" w14:textId="77777777" w:rsidR="00D26E03" w:rsidRDefault="00D26E03" w:rsidP="004D3592">
            <w:pPr>
              <w:spacing w:line="360" w:lineRule="auto"/>
              <w:jc w:val="center"/>
              <w:rPr>
                <w:b/>
                <w:sz w:val="16"/>
                <w:szCs w:val="16"/>
              </w:rPr>
            </w:pPr>
          </w:p>
        </w:tc>
      </w:tr>
      <w:tr w:rsidR="00041AED" w14:paraId="55239DCC" w14:textId="77777777" w:rsidTr="009A4F9B">
        <w:trPr>
          <w:trHeight w:val="57"/>
        </w:trPr>
        <w:tc>
          <w:tcPr>
            <w:tcW w:w="0" w:type="auto"/>
          </w:tcPr>
          <w:p w14:paraId="7F4790E5" w14:textId="25D5C41D" w:rsidR="00D26E03" w:rsidRPr="00241E83" w:rsidRDefault="00D26E03" w:rsidP="00716075">
            <w:pPr>
              <w:spacing w:line="240" w:lineRule="auto"/>
              <w:rPr>
                <w:b/>
                <w:sz w:val="14"/>
                <w:szCs w:val="14"/>
              </w:rPr>
            </w:pPr>
            <w:r w:rsidRPr="00241E83">
              <w:rPr>
                <w:sz w:val="14"/>
                <w:szCs w:val="14"/>
              </w:rPr>
              <w:t>2.2.1 Creación Categorías</w:t>
            </w:r>
          </w:p>
        </w:tc>
        <w:tc>
          <w:tcPr>
            <w:tcW w:w="0" w:type="auto"/>
            <w:vAlign w:val="center"/>
          </w:tcPr>
          <w:p w14:paraId="778E9FAB" w14:textId="77777777" w:rsidR="00D26E03" w:rsidRDefault="00D26E03" w:rsidP="004D3592">
            <w:pPr>
              <w:spacing w:line="360" w:lineRule="auto"/>
              <w:jc w:val="center"/>
              <w:rPr>
                <w:b/>
                <w:sz w:val="16"/>
                <w:szCs w:val="16"/>
              </w:rPr>
            </w:pPr>
          </w:p>
        </w:tc>
        <w:tc>
          <w:tcPr>
            <w:tcW w:w="0" w:type="auto"/>
            <w:vAlign w:val="center"/>
          </w:tcPr>
          <w:p w14:paraId="35905457"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7D0052C3"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1073F5C8" w14:textId="77777777" w:rsidR="00D26E03" w:rsidRDefault="00D26E03" w:rsidP="004D3592">
            <w:pPr>
              <w:spacing w:line="360" w:lineRule="auto"/>
              <w:jc w:val="center"/>
              <w:rPr>
                <w:b/>
                <w:sz w:val="16"/>
                <w:szCs w:val="16"/>
              </w:rPr>
            </w:pPr>
          </w:p>
        </w:tc>
        <w:tc>
          <w:tcPr>
            <w:tcW w:w="0" w:type="auto"/>
            <w:vAlign w:val="center"/>
          </w:tcPr>
          <w:p w14:paraId="4BA8C5B5" w14:textId="77777777" w:rsidR="00D26E03" w:rsidRDefault="00D26E03" w:rsidP="004D3592">
            <w:pPr>
              <w:spacing w:line="360" w:lineRule="auto"/>
              <w:jc w:val="center"/>
              <w:rPr>
                <w:b/>
                <w:sz w:val="16"/>
                <w:szCs w:val="16"/>
              </w:rPr>
            </w:pPr>
          </w:p>
        </w:tc>
        <w:tc>
          <w:tcPr>
            <w:tcW w:w="0" w:type="auto"/>
            <w:shd w:val="clear" w:color="auto" w:fill="A8D08D" w:themeFill="accent6" w:themeFillTint="99"/>
            <w:vAlign w:val="center"/>
          </w:tcPr>
          <w:p w14:paraId="24B5989B" w14:textId="7708BA8E" w:rsidR="00D26E03" w:rsidRDefault="002D5D0F" w:rsidP="004D3592">
            <w:pPr>
              <w:spacing w:line="360" w:lineRule="auto"/>
              <w:jc w:val="center"/>
              <w:rPr>
                <w:b/>
                <w:sz w:val="16"/>
                <w:szCs w:val="16"/>
              </w:rPr>
            </w:pPr>
            <w:r>
              <w:rPr>
                <w:b/>
                <w:sz w:val="16"/>
                <w:szCs w:val="16"/>
              </w:rPr>
              <w:t>X</w:t>
            </w:r>
          </w:p>
        </w:tc>
        <w:tc>
          <w:tcPr>
            <w:tcW w:w="0" w:type="auto"/>
            <w:vAlign w:val="center"/>
          </w:tcPr>
          <w:p w14:paraId="65AC42B4" w14:textId="77777777" w:rsidR="00D26E03" w:rsidRDefault="00D26E03" w:rsidP="004D3592">
            <w:pPr>
              <w:spacing w:line="360" w:lineRule="auto"/>
              <w:jc w:val="center"/>
              <w:rPr>
                <w:b/>
                <w:sz w:val="16"/>
                <w:szCs w:val="16"/>
              </w:rPr>
            </w:pPr>
          </w:p>
        </w:tc>
        <w:tc>
          <w:tcPr>
            <w:tcW w:w="0" w:type="auto"/>
            <w:vAlign w:val="center"/>
          </w:tcPr>
          <w:p w14:paraId="1C87EFC6" w14:textId="77777777" w:rsidR="00D26E03" w:rsidRDefault="00D26E03" w:rsidP="004D3592">
            <w:pPr>
              <w:spacing w:line="360" w:lineRule="auto"/>
              <w:jc w:val="center"/>
              <w:rPr>
                <w:b/>
                <w:sz w:val="16"/>
                <w:szCs w:val="16"/>
              </w:rPr>
            </w:pPr>
          </w:p>
        </w:tc>
        <w:tc>
          <w:tcPr>
            <w:tcW w:w="0" w:type="auto"/>
            <w:vAlign w:val="center"/>
          </w:tcPr>
          <w:p w14:paraId="2606467D"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59CAEEC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937C33A"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B496DF9"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B0CC47E"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3DB0A37" w14:textId="77777777" w:rsidR="00D26E03" w:rsidRDefault="00D26E03" w:rsidP="004D3592">
            <w:pPr>
              <w:spacing w:line="360" w:lineRule="auto"/>
              <w:jc w:val="center"/>
              <w:rPr>
                <w:b/>
                <w:sz w:val="16"/>
                <w:szCs w:val="16"/>
              </w:rPr>
            </w:pPr>
          </w:p>
        </w:tc>
      </w:tr>
      <w:tr w:rsidR="00041AED" w14:paraId="40985427" w14:textId="77777777" w:rsidTr="009A4F9B">
        <w:trPr>
          <w:trHeight w:val="57"/>
        </w:trPr>
        <w:tc>
          <w:tcPr>
            <w:tcW w:w="0" w:type="auto"/>
          </w:tcPr>
          <w:p w14:paraId="52696F54" w14:textId="14D1633B" w:rsidR="00D26E03" w:rsidRPr="00241E83" w:rsidRDefault="00D26E03" w:rsidP="00716075">
            <w:pPr>
              <w:spacing w:line="240" w:lineRule="auto"/>
              <w:rPr>
                <w:b/>
                <w:sz w:val="14"/>
                <w:szCs w:val="14"/>
              </w:rPr>
            </w:pPr>
            <w:r w:rsidRPr="00241E83">
              <w:rPr>
                <w:sz w:val="14"/>
                <w:szCs w:val="14"/>
              </w:rPr>
              <w:t>2.2.2 Registro y Gestión de Producto</w:t>
            </w:r>
          </w:p>
        </w:tc>
        <w:tc>
          <w:tcPr>
            <w:tcW w:w="0" w:type="auto"/>
            <w:vAlign w:val="center"/>
          </w:tcPr>
          <w:p w14:paraId="31E0C9A6" w14:textId="77777777" w:rsidR="00D26E03" w:rsidRDefault="00D26E03" w:rsidP="004D3592">
            <w:pPr>
              <w:spacing w:line="360" w:lineRule="auto"/>
              <w:jc w:val="center"/>
              <w:rPr>
                <w:b/>
                <w:sz w:val="16"/>
                <w:szCs w:val="16"/>
              </w:rPr>
            </w:pPr>
          </w:p>
        </w:tc>
        <w:tc>
          <w:tcPr>
            <w:tcW w:w="0" w:type="auto"/>
            <w:vAlign w:val="center"/>
          </w:tcPr>
          <w:p w14:paraId="17A4C0DF"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2687DD24"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453B7569" w14:textId="77777777" w:rsidR="00D26E03" w:rsidRDefault="00D26E03" w:rsidP="004D3592">
            <w:pPr>
              <w:spacing w:line="360" w:lineRule="auto"/>
              <w:jc w:val="center"/>
              <w:rPr>
                <w:b/>
                <w:sz w:val="16"/>
                <w:szCs w:val="16"/>
              </w:rPr>
            </w:pPr>
          </w:p>
        </w:tc>
        <w:tc>
          <w:tcPr>
            <w:tcW w:w="0" w:type="auto"/>
            <w:vAlign w:val="center"/>
          </w:tcPr>
          <w:p w14:paraId="151413FD" w14:textId="77777777" w:rsidR="00D26E03" w:rsidRDefault="00D26E03" w:rsidP="004D3592">
            <w:pPr>
              <w:spacing w:line="360" w:lineRule="auto"/>
              <w:jc w:val="center"/>
              <w:rPr>
                <w:b/>
                <w:sz w:val="16"/>
                <w:szCs w:val="16"/>
              </w:rPr>
            </w:pPr>
          </w:p>
        </w:tc>
        <w:tc>
          <w:tcPr>
            <w:tcW w:w="0" w:type="auto"/>
            <w:shd w:val="clear" w:color="auto" w:fill="538135" w:themeFill="accent6" w:themeFillShade="BF"/>
            <w:vAlign w:val="center"/>
          </w:tcPr>
          <w:p w14:paraId="3E4F9864" w14:textId="24E9C9AE" w:rsidR="00D26E03" w:rsidRDefault="002D5D0F" w:rsidP="004D3592">
            <w:pPr>
              <w:spacing w:line="360" w:lineRule="auto"/>
              <w:jc w:val="center"/>
              <w:rPr>
                <w:b/>
                <w:sz w:val="16"/>
                <w:szCs w:val="16"/>
              </w:rPr>
            </w:pPr>
            <w:r>
              <w:rPr>
                <w:b/>
                <w:sz w:val="16"/>
                <w:szCs w:val="16"/>
              </w:rPr>
              <w:t>X</w:t>
            </w:r>
          </w:p>
        </w:tc>
        <w:tc>
          <w:tcPr>
            <w:tcW w:w="0" w:type="auto"/>
            <w:shd w:val="clear" w:color="auto" w:fill="538135" w:themeFill="accent6" w:themeFillShade="BF"/>
            <w:vAlign w:val="center"/>
          </w:tcPr>
          <w:p w14:paraId="0E96191C" w14:textId="37EAE7DC" w:rsidR="00D26E03" w:rsidRDefault="002D5D0F" w:rsidP="004D3592">
            <w:pPr>
              <w:spacing w:line="360" w:lineRule="auto"/>
              <w:jc w:val="center"/>
              <w:rPr>
                <w:b/>
                <w:sz w:val="16"/>
                <w:szCs w:val="16"/>
              </w:rPr>
            </w:pPr>
            <w:r>
              <w:rPr>
                <w:b/>
                <w:sz w:val="16"/>
                <w:szCs w:val="16"/>
              </w:rPr>
              <w:t>X</w:t>
            </w:r>
          </w:p>
        </w:tc>
        <w:tc>
          <w:tcPr>
            <w:tcW w:w="0" w:type="auto"/>
            <w:vAlign w:val="center"/>
          </w:tcPr>
          <w:p w14:paraId="2F4E066A" w14:textId="77777777" w:rsidR="00D26E03" w:rsidRDefault="00D26E03" w:rsidP="004D3592">
            <w:pPr>
              <w:spacing w:line="360" w:lineRule="auto"/>
              <w:jc w:val="center"/>
              <w:rPr>
                <w:b/>
                <w:sz w:val="16"/>
                <w:szCs w:val="16"/>
              </w:rPr>
            </w:pPr>
          </w:p>
        </w:tc>
        <w:tc>
          <w:tcPr>
            <w:tcW w:w="0" w:type="auto"/>
            <w:vAlign w:val="center"/>
          </w:tcPr>
          <w:p w14:paraId="5F58CFAC"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D23D80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32400AE"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73ACF3A"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62CD0DD"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055A49A" w14:textId="77777777" w:rsidR="00D26E03" w:rsidRDefault="00D26E03" w:rsidP="004D3592">
            <w:pPr>
              <w:spacing w:line="360" w:lineRule="auto"/>
              <w:jc w:val="center"/>
              <w:rPr>
                <w:b/>
                <w:sz w:val="16"/>
                <w:szCs w:val="16"/>
              </w:rPr>
            </w:pPr>
          </w:p>
        </w:tc>
      </w:tr>
      <w:tr w:rsidR="00041AED" w14:paraId="21EF79A2" w14:textId="77777777" w:rsidTr="009A4F9B">
        <w:trPr>
          <w:trHeight w:val="57"/>
        </w:trPr>
        <w:tc>
          <w:tcPr>
            <w:tcW w:w="0" w:type="auto"/>
          </w:tcPr>
          <w:p w14:paraId="2EE13C74" w14:textId="3FD887FB" w:rsidR="00D26E03" w:rsidRPr="00241E83" w:rsidRDefault="00D26E03" w:rsidP="00716075">
            <w:pPr>
              <w:spacing w:line="240" w:lineRule="auto"/>
              <w:rPr>
                <w:b/>
                <w:sz w:val="14"/>
                <w:szCs w:val="14"/>
              </w:rPr>
            </w:pPr>
            <w:r w:rsidRPr="00241E83">
              <w:rPr>
                <w:sz w:val="14"/>
                <w:szCs w:val="14"/>
              </w:rPr>
              <w:t>2.2.3 Control y Seguimiento de Inventario</w:t>
            </w:r>
          </w:p>
        </w:tc>
        <w:tc>
          <w:tcPr>
            <w:tcW w:w="0" w:type="auto"/>
            <w:vAlign w:val="center"/>
          </w:tcPr>
          <w:p w14:paraId="11D8F148" w14:textId="77777777" w:rsidR="00D26E03" w:rsidRDefault="00D26E03" w:rsidP="004D3592">
            <w:pPr>
              <w:spacing w:line="360" w:lineRule="auto"/>
              <w:jc w:val="center"/>
              <w:rPr>
                <w:b/>
                <w:sz w:val="16"/>
                <w:szCs w:val="16"/>
              </w:rPr>
            </w:pPr>
          </w:p>
        </w:tc>
        <w:tc>
          <w:tcPr>
            <w:tcW w:w="0" w:type="auto"/>
            <w:vAlign w:val="center"/>
          </w:tcPr>
          <w:p w14:paraId="4AAD010A"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A0DCB13"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2E348E11" w14:textId="77777777" w:rsidR="00D26E03" w:rsidRDefault="00D26E03" w:rsidP="004D3592">
            <w:pPr>
              <w:spacing w:line="360" w:lineRule="auto"/>
              <w:jc w:val="center"/>
              <w:rPr>
                <w:b/>
                <w:sz w:val="16"/>
                <w:szCs w:val="16"/>
              </w:rPr>
            </w:pPr>
          </w:p>
        </w:tc>
        <w:tc>
          <w:tcPr>
            <w:tcW w:w="0" w:type="auto"/>
            <w:vAlign w:val="center"/>
          </w:tcPr>
          <w:p w14:paraId="313AE6D0" w14:textId="77777777" w:rsidR="00D26E03" w:rsidRDefault="00D26E03" w:rsidP="004D3592">
            <w:pPr>
              <w:spacing w:line="360" w:lineRule="auto"/>
              <w:jc w:val="center"/>
              <w:rPr>
                <w:b/>
                <w:sz w:val="16"/>
                <w:szCs w:val="16"/>
              </w:rPr>
            </w:pPr>
          </w:p>
        </w:tc>
        <w:tc>
          <w:tcPr>
            <w:tcW w:w="0" w:type="auto"/>
            <w:vAlign w:val="center"/>
          </w:tcPr>
          <w:p w14:paraId="3BB57BBA" w14:textId="77777777" w:rsidR="00D26E03" w:rsidRDefault="00D26E03" w:rsidP="004D3592">
            <w:pPr>
              <w:spacing w:line="360" w:lineRule="auto"/>
              <w:jc w:val="center"/>
              <w:rPr>
                <w:b/>
                <w:sz w:val="16"/>
                <w:szCs w:val="16"/>
              </w:rPr>
            </w:pPr>
          </w:p>
        </w:tc>
        <w:tc>
          <w:tcPr>
            <w:tcW w:w="0" w:type="auto"/>
            <w:shd w:val="clear" w:color="auto" w:fill="385623" w:themeFill="accent6" w:themeFillShade="80"/>
            <w:vAlign w:val="center"/>
          </w:tcPr>
          <w:p w14:paraId="3C5850F5" w14:textId="49CDBFFC" w:rsidR="00D26E03" w:rsidRDefault="002D5D0F" w:rsidP="004D3592">
            <w:pPr>
              <w:spacing w:line="360" w:lineRule="auto"/>
              <w:jc w:val="center"/>
              <w:rPr>
                <w:b/>
                <w:sz w:val="16"/>
                <w:szCs w:val="16"/>
              </w:rPr>
            </w:pPr>
            <w:r w:rsidRPr="005B1439">
              <w:rPr>
                <w:b/>
                <w:color w:val="FFFFFF" w:themeColor="background1"/>
                <w:sz w:val="16"/>
                <w:szCs w:val="16"/>
              </w:rPr>
              <w:t>X</w:t>
            </w:r>
          </w:p>
        </w:tc>
        <w:tc>
          <w:tcPr>
            <w:tcW w:w="0" w:type="auto"/>
            <w:vAlign w:val="center"/>
          </w:tcPr>
          <w:p w14:paraId="23269E4C" w14:textId="77777777" w:rsidR="00D26E03" w:rsidRDefault="00D26E03" w:rsidP="004D3592">
            <w:pPr>
              <w:spacing w:line="360" w:lineRule="auto"/>
              <w:jc w:val="center"/>
              <w:rPr>
                <w:b/>
                <w:sz w:val="16"/>
                <w:szCs w:val="16"/>
              </w:rPr>
            </w:pPr>
          </w:p>
        </w:tc>
        <w:tc>
          <w:tcPr>
            <w:tcW w:w="0" w:type="auto"/>
            <w:vAlign w:val="center"/>
          </w:tcPr>
          <w:p w14:paraId="1B93948A"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07B63E30"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57C78EC"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337EC7F"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3789A3A"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4C197F5" w14:textId="77777777" w:rsidR="00D26E03" w:rsidRDefault="00D26E03" w:rsidP="004D3592">
            <w:pPr>
              <w:spacing w:line="360" w:lineRule="auto"/>
              <w:jc w:val="center"/>
              <w:rPr>
                <w:b/>
                <w:sz w:val="16"/>
                <w:szCs w:val="16"/>
              </w:rPr>
            </w:pPr>
          </w:p>
        </w:tc>
      </w:tr>
      <w:tr w:rsidR="001D1367" w14:paraId="5D25F1FD" w14:textId="77777777" w:rsidTr="005B1439">
        <w:trPr>
          <w:trHeight w:val="57"/>
        </w:trPr>
        <w:tc>
          <w:tcPr>
            <w:tcW w:w="0" w:type="auto"/>
          </w:tcPr>
          <w:p w14:paraId="7B19F757" w14:textId="70E56ED7" w:rsidR="00D26E03" w:rsidRPr="00241E83" w:rsidRDefault="00D26E03" w:rsidP="00716075">
            <w:pPr>
              <w:spacing w:line="240" w:lineRule="auto"/>
              <w:rPr>
                <w:b/>
                <w:bCs/>
                <w:sz w:val="14"/>
                <w:szCs w:val="14"/>
              </w:rPr>
            </w:pPr>
            <w:r w:rsidRPr="00241E83">
              <w:rPr>
                <w:b/>
                <w:bCs/>
                <w:sz w:val="14"/>
                <w:szCs w:val="14"/>
              </w:rPr>
              <w:t>Sprint 3</w:t>
            </w:r>
          </w:p>
        </w:tc>
        <w:tc>
          <w:tcPr>
            <w:tcW w:w="0" w:type="auto"/>
            <w:vAlign w:val="center"/>
          </w:tcPr>
          <w:p w14:paraId="2E32CD5A" w14:textId="77777777" w:rsidR="00D26E03" w:rsidRDefault="00D26E03" w:rsidP="004D3592">
            <w:pPr>
              <w:spacing w:line="360" w:lineRule="auto"/>
              <w:jc w:val="center"/>
              <w:rPr>
                <w:b/>
                <w:sz w:val="16"/>
                <w:szCs w:val="16"/>
              </w:rPr>
            </w:pPr>
          </w:p>
        </w:tc>
        <w:tc>
          <w:tcPr>
            <w:tcW w:w="0" w:type="auto"/>
            <w:vAlign w:val="center"/>
          </w:tcPr>
          <w:p w14:paraId="6DFCBC33"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13CCEDCF"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37CBECA6" w14:textId="77777777" w:rsidR="00D26E03" w:rsidRDefault="00D26E03" w:rsidP="004D3592">
            <w:pPr>
              <w:spacing w:line="360" w:lineRule="auto"/>
              <w:jc w:val="center"/>
              <w:rPr>
                <w:b/>
                <w:sz w:val="16"/>
                <w:szCs w:val="16"/>
              </w:rPr>
            </w:pPr>
          </w:p>
        </w:tc>
        <w:tc>
          <w:tcPr>
            <w:tcW w:w="0" w:type="auto"/>
            <w:vAlign w:val="center"/>
          </w:tcPr>
          <w:p w14:paraId="25427CF7" w14:textId="77777777" w:rsidR="00D26E03" w:rsidRDefault="00D26E03" w:rsidP="004D3592">
            <w:pPr>
              <w:spacing w:line="360" w:lineRule="auto"/>
              <w:jc w:val="center"/>
              <w:rPr>
                <w:b/>
                <w:sz w:val="16"/>
                <w:szCs w:val="16"/>
              </w:rPr>
            </w:pPr>
          </w:p>
        </w:tc>
        <w:tc>
          <w:tcPr>
            <w:tcW w:w="0" w:type="auto"/>
            <w:vAlign w:val="center"/>
          </w:tcPr>
          <w:p w14:paraId="02C0CF59" w14:textId="77777777" w:rsidR="00D26E03" w:rsidRDefault="00D26E03" w:rsidP="004D3592">
            <w:pPr>
              <w:spacing w:line="360" w:lineRule="auto"/>
              <w:jc w:val="center"/>
              <w:rPr>
                <w:b/>
                <w:sz w:val="16"/>
                <w:szCs w:val="16"/>
              </w:rPr>
            </w:pPr>
          </w:p>
        </w:tc>
        <w:tc>
          <w:tcPr>
            <w:tcW w:w="0" w:type="auto"/>
            <w:vAlign w:val="center"/>
          </w:tcPr>
          <w:p w14:paraId="39DF44FA" w14:textId="77777777" w:rsidR="00D26E03" w:rsidRDefault="00D26E03" w:rsidP="004D3592">
            <w:pPr>
              <w:spacing w:line="360" w:lineRule="auto"/>
              <w:jc w:val="center"/>
              <w:rPr>
                <w:b/>
                <w:sz w:val="16"/>
                <w:szCs w:val="16"/>
              </w:rPr>
            </w:pPr>
          </w:p>
        </w:tc>
        <w:tc>
          <w:tcPr>
            <w:tcW w:w="0" w:type="auto"/>
            <w:shd w:val="clear" w:color="auto" w:fill="D5DCE4" w:themeFill="text2" w:themeFillTint="33"/>
            <w:vAlign w:val="center"/>
          </w:tcPr>
          <w:p w14:paraId="4565F4C7" w14:textId="22D8317F" w:rsidR="00D26E03" w:rsidRDefault="007F76AF" w:rsidP="004D3592">
            <w:pPr>
              <w:spacing w:line="360" w:lineRule="auto"/>
              <w:jc w:val="center"/>
              <w:rPr>
                <w:b/>
                <w:sz w:val="16"/>
                <w:szCs w:val="16"/>
              </w:rPr>
            </w:pPr>
            <w:r>
              <w:rPr>
                <w:b/>
                <w:sz w:val="16"/>
                <w:szCs w:val="16"/>
              </w:rPr>
              <w:t>X</w:t>
            </w:r>
          </w:p>
        </w:tc>
        <w:tc>
          <w:tcPr>
            <w:tcW w:w="0" w:type="auto"/>
            <w:shd w:val="clear" w:color="auto" w:fill="D5DCE4" w:themeFill="text2" w:themeFillTint="33"/>
            <w:vAlign w:val="center"/>
          </w:tcPr>
          <w:p w14:paraId="736C4B7C" w14:textId="5AEFA48F" w:rsidR="00D26E03" w:rsidRDefault="007F76AF" w:rsidP="004D3592">
            <w:pPr>
              <w:spacing w:line="360" w:lineRule="auto"/>
              <w:jc w:val="center"/>
              <w:rPr>
                <w:b/>
                <w:sz w:val="16"/>
                <w:szCs w:val="16"/>
              </w:rPr>
            </w:pPr>
            <w:r>
              <w:rPr>
                <w:b/>
                <w:sz w:val="16"/>
                <w:szCs w:val="16"/>
              </w:rPr>
              <w:t>X</w:t>
            </w:r>
          </w:p>
        </w:tc>
        <w:tc>
          <w:tcPr>
            <w:tcW w:w="0" w:type="auto"/>
            <w:tcBorders>
              <w:right w:val="single" w:sz="4" w:space="0" w:color="auto"/>
            </w:tcBorders>
            <w:vAlign w:val="center"/>
          </w:tcPr>
          <w:p w14:paraId="1C98C20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B58EC5A"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D6FEFB2"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A4B3F95"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3D2E848" w14:textId="77777777" w:rsidR="00D26E03" w:rsidRDefault="00D26E03" w:rsidP="004D3592">
            <w:pPr>
              <w:spacing w:line="360" w:lineRule="auto"/>
              <w:jc w:val="center"/>
              <w:rPr>
                <w:b/>
                <w:sz w:val="16"/>
                <w:szCs w:val="16"/>
              </w:rPr>
            </w:pPr>
          </w:p>
        </w:tc>
      </w:tr>
      <w:tr w:rsidR="001D1367" w14:paraId="601ECE31" w14:textId="77777777" w:rsidTr="005B1439">
        <w:trPr>
          <w:trHeight w:val="57"/>
        </w:trPr>
        <w:tc>
          <w:tcPr>
            <w:tcW w:w="0" w:type="auto"/>
          </w:tcPr>
          <w:p w14:paraId="13C15CF7" w14:textId="2CDA12F6" w:rsidR="00D26E03" w:rsidRPr="00241E83" w:rsidRDefault="00D26E03" w:rsidP="00716075">
            <w:pPr>
              <w:spacing w:line="240" w:lineRule="auto"/>
              <w:rPr>
                <w:b/>
                <w:sz w:val="14"/>
                <w:szCs w:val="14"/>
              </w:rPr>
            </w:pPr>
            <w:r w:rsidRPr="00241E83">
              <w:rPr>
                <w:sz w:val="14"/>
                <w:szCs w:val="14"/>
              </w:rPr>
              <w:t>2.3 Módulo de Ordenes de Trabajo</w:t>
            </w:r>
          </w:p>
        </w:tc>
        <w:tc>
          <w:tcPr>
            <w:tcW w:w="0" w:type="auto"/>
            <w:vAlign w:val="center"/>
          </w:tcPr>
          <w:p w14:paraId="7C183257" w14:textId="77777777" w:rsidR="00D26E03" w:rsidRDefault="00D26E03" w:rsidP="004D3592">
            <w:pPr>
              <w:spacing w:line="360" w:lineRule="auto"/>
              <w:jc w:val="center"/>
              <w:rPr>
                <w:b/>
                <w:sz w:val="16"/>
                <w:szCs w:val="16"/>
              </w:rPr>
            </w:pPr>
          </w:p>
        </w:tc>
        <w:tc>
          <w:tcPr>
            <w:tcW w:w="0" w:type="auto"/>
            <w:vAlign w:val="center"/>
          </w:tcPr>
          <w:p w14:paraId="47501FCD"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7E0E066"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390D9C98" w14:textId="77777777" w:rsidR="00D26E03" w:rsidRDefault="00D26E03" w:rsidP="004D3592">
            <w:pPr>
              <w:spacing w:line="360" w:lineRule="auto"/>
              <w:jc w:val="center"/>
              <w:rPr>
                <w:b/>
                <w:sz w:val="16"/>
                <w:szCs w:val="16"/>
              </w:rPr>
            </w:pPr>
          </w:p>
        </w:tc>
        <w:tc>
          <w:tcPr>
            <w:tcW w:w="0" w:type="auto"/>
            <w:vAlign w:val="center"/>
          </w:tcPr>
          <w:p w14:paraId="5A3D5081" w14:textId="77777777" w:rsidR="00D26E03" w:rsidRDefault="00D26E03" w:rsidP="004D3592">
            <w:pPr>
              <w:spacing w:line="360" w:lineRule="auto"/>
              <w:jc w:val="center"/>
              <w:rPr>
                <w:b/>
                <w:sz w:val="16"/>
                <w:szCs w:val="16"/>
              </w:rPr>
            </w:pPr>
          </w:p>
        </w:tc>
        <w:tc>
          <w:tcPr>
            <w:tcW w:w="0" w:type="auto"/>
            <w:vAlign w:val="center"/>
          </w:tcPr>
          <w:p w14:paraId="7D46442B" w14:textId="77777777" w:rsidR="00D26E03" w:rsidRDefault="00D26E03" w:rsidP="004D3592">
            <w:pPr>
              <w:spacing w:line="360" w:lineRule="auto"/>
              <w:jc w:val="center"/>
              <w:rPr>
                <w:b/>
                <w:sz w:val="16"/>
                <w:szCs w:val="16"/>
              </w:rPr>
            </w:pPr>
          </w:p>
        </w:tc>
        <w:tc>
          <w:tcPr>
            <w:tcW w:w="0" w:type="auto"/>
            <w:vAlign w:val="center"/>
          </w:tcPr>
          <w:p w14:paraId="0BB227A0" w14:textId="77777777" w:rsidR="00D26E03" w:rsidRDefault="00D26E03" w:rsidP="004D3592">
            <w:pPr>
              <w:spacing w:line="360" w:lineRule="auto"/>
              <w:jc w:val="center"/>
              <w:rPr>
                <w:b/>
                <w:sz w:val="16"/>
                <w:szCs w:val="16"/>
              </w:rPr>
            </w:pPr>
          </w:p>
        </w:tc>
        <w:tc>
          <w:tcPr>
            <w:tcW w:w="0" w:type="auto"/>
            <w:shd w:val="clear" w:color="auto" w:fill="ACB9CA" w:themeFill="text2" w:themeFillTint="66"/>
            <w:vAlign w:val="center"/>
          </w:tcPr>
          <w:p w14:paraId="4CA6DE4B" w14:textId="754AF0F3" w:rsidR="00D26E03" w:rsidRDefault="002D5D0F" w:rsidP="004D3592">
            <w:pPr>
              <w:spacing w:line="360" w:lineRule="auto"/>
              <w:jc w:val="center"/>
              <w:rPr>
                <w:b/>
                <w:sz w:val="16"/>
                <w:szCs w:val="16"/>
              </w:rPr>
            </w:pPr>
            <w:r>
              <w:rPr>
                <w:b/>
                <w:sz w:val="16"/>
                <w:szCs w:val="16"/>
              </w:rPr>
              <w:t>X</w:t>
            </w:r>
          </w:p>
        </w:tc>
        <w:tc>
          <w:tcPr>
            <w:tcW w:w="0" w:type="auto"/>
            <w:shd w:val="clear" w:color="auto" w:fill="ACB9CA" w:themeFill="text2" w:themeFillTint="66"/>
            <w:vAlign w:val="center"/>
          </w:tcPr>
          <w:p w14:paraId="38AAD3CA" w14:textId="570A8247" w:rsidR="00D26E03" w:rsidRDefault="002D5D0F" w:rsidP="004D3592">
            <w:pPr>
              <w:spacing w:line="360" w:lineRule="auto"/>
              <w:jc w:val="center"/>
              <w:rPr>
                <w:b/>
                <w:sz w:val="16"/>
                <w:szCs w:val="16"/>
              </w:rPr>
            </w:pPr>
            <w:r>
              <w:rPr>
                <w:b/>
                <w:sz w:val="16"/>
                <w:szCs w:val="16"/>
              </w:rPr>
              <w:t>X</w:t>
            </w:r>
          </w:p>
        </w:tc>
        <w:tc>
          <w:tcPr>
            <w:tcW w:w="0" w:type="auto"/>
            <w:tcBorders>
              <w:right w:val="single" w:sz="4" w:space="0" w:color="auto"/>
            </w:tcBorders>
            <w:vAlign w:val="center"/>
          </w:tcPr>
          <w:p w14:paraId="0C8BBF7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83D9604"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DB10A78"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BEB7077"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2465B07" w14:textId="77777777" w:rsidR="00D26E03" w:rsidRDefault="00D26E03" w:rsidP="004D3592">
            <w:pPr>
              <w:spacing w:line="360" w:lineRule="auto"/>
              <w:jc w:val="center"/>
              <w:rPr>
                <w:b/>
                <w:sz w:val="16"/>
                <w:szCs w:val="16"/>
              </w:rPr>
            </w:pPr>
          </w:p>
        </w:tc>
      </w:tr>
      <w:tr w:rsidR="00041AED" w14:paraId="10793F70" w14:textId="77777777" w:rsidTr="005B1439">
        <w:trPr>
          <w:trHeight w:val="57"/>
        </w:trPr>
        <w:tc>
          <w:tcPr>
            <w:tcW w:w="0" w:type="auto"/>
          </w:tcPr>
          <w:p w14:paraId="18D925EA" w14:textId="45162DBA" w:rsidR="00D26E03" w:rsidRPr="00241E83" w:rsidRDefault="00D26E03" w:rsidP="00716075">
            <w:pPr>
              <w:spacing w:line="240" w:lineRule="auto"/>
              <w:rPr>
                <w:b/>
                <w:sz w:val="14"/>
                <w:szCs w:val="14"/>
              </w:rPr>
            </w:pPr>
            <w:r w:rsidRPr="00241E83">
              <w:rPr>
                <w:sz w:val="14"/>
                <w:szCs w:val="14"/>
              </w:rPr>
              <w:lastRenderedPageBreak/>
              <w:t>2.3.1 Creación y Gestión OT</w:t>
            </w:r>
          </w:p>
        </w:tc>
        <w:tc>
          <w:tcPr>
            <w:tcW w:w="0" w:type="auto"/>
            <w:vAlign w:val="center"/>
          </w:tcPr>
          <w:p w14:paraId="5D905301" w14:textId="77777777" w:rsidR="00D26E03" w:rsidRDefault="00D26E03" w:rsidP="004D3592">
            <w:pPr>
              <w:spacing w:line="360" w:lineRule="auto"/>
              <w:jc w:val="center"/>
              <w:rPr>
                <w:b/>
                <w:sz w:val="16"/>
                <w:szCs w:val="16"/>
              </w:rPr>
            </w:pPr>
          </w:p>
        </w:tc>
        <w:tc>
          <w:tcPr>
            <w:tcW w:w="0" w:type="auto"/>
            <w:vAlign w:val="center"/>
          </w:tcPr>
          <w:p w14:paraId="04CD34C5"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4F6E1027"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4C6E96E9" w14:textId="77777777" w:rsidR="00D26E03" w:rsidRDefault="00D26E03" w:rsidP="004D3592">
            <w:pPr>
              <w:spacing w:line="360" w:lineRule="auto"/>
              <w:jc w:val="center"/>
              <w:rPr>
                <w:b/>
                <w:sz w:val="16"/>
                <w:szCs w:val="16"/>
              </w:rPr>
            </w:pPr>
          </w:p>
        </w:tc>
        <w:tc>
          <w:tcPr>
            <w:tcW w:w="0" w:type="auto"/>
            <w:vAlign w:val="center"/>
          </w:tcPr>
          <w:p w14:paraId="49A05451" w14:textId="77777777" w:rsidR="00D26E03" w:rsidRDefault="00D26E03" w:rsidP="004D3592">
            <w:pPr>
              <w:spacing w:line="360" w:lineRule="auto"/>
              <w:jc w:val="center"/>
              <w:rPr>
                <w:b/>
                <w:sz w:val="16"/>
                <w:szCs w:val="16"/>
              </w:rPr>
            </w:pPr>
          </w:p>
        </w:tc>
        <w:tc>
          <w:tcPr>
            <w:tcW w:w="0" w:type="auto"/>
            <w:vAlign w:val="center"/>
          </w:tcPr>
          <w:p w14:paraId="26CF81F1" w14:textId="77777777" w:rsidR="00D26E03" w:rsidRDefault="00D26E03" w:rsidP="004D3592">
            <w:pPr>
              <w:spacing w:line="360" w:lineRule="auto"/>
              <w:jc w:val="center"/>
              <w:rPr>
                <w:b/>
                <w:sz w:val="16"/>
                <w:szCs w:val="16"/>
              </w:rPr>
            </w:pPr>
          </w:p>
        </w:tc>
        <w:tc>
          <w:tcPr>
            <w:tcW w:w="0" w:type="auto"/>
            <w:vAlign w:val="center"/>
          </w:tcPr>
          <w:p w14:paraId="01B8BE37" w14:textId="77777777" w:rsidR="00D26E03" w:rsidRDefault="00D26E03" w:rsidP="004D3592">
            <w:pPr>
              <w:spacing w:line="360" w:lineRule="auto"/>
              <w:jc w:val="center"/>
              <w:rPr>
                <w:b/>
                <w:sz w:val="16"/>
                <w:szCs w:val="16"/>
              </w:rPr>
            </w:pPr>
          </w:p>
        </w:tc>
        <w:tc>
          <w:tcPr>
            <w:tcW w:w="0" w:type="auto"/>
            <w:shd w:val="clear" w:color="auto" w:fill="8496B0" w:themeFill="text2" w:themeFillTint="99"/>
            <w:vAlign w:val="center"/>
          </w:tcPr>
          <w:p w14:paraId="2765F848" w14:textId="4934BC21" w:rsidR="00D26E03" w:rsidRDefault="002D5D0F" w:rsidP="004D3592">
            <w:pPr>
              <w:spacing w:line="360" w:lineRule="auto"/>
              <w:jc w:val="center"/>
              <w:rPr>
                <w:b/>
                <w:sz w:val="16"/>
                <w:szCs w:val="16"/>
              </w:rPr>
            </w:pPr>
            <w:r>
              <w:rPr>
                <w:b/>
                <w:sz w:val="16"/>
                <w:szCs w:val="16"/>
              </w:rPr>
              <w:t>X</w:t>
            </w:r>
          </w:p>
        </w:tc>
        <w:tc>
          <w:tcPr>
            <w:tcW w:w="0" w:type="auto"/>
            <w:vAlign w:val="center"/>
          </w:tcPr>
          <w:p w14:paraId="0DF2B3C2"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32E6DC8A"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DA76369"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99DA5B5"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FEB068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666CAA6" w14:textId="77777777" w:rsidR="00D26E03" w:rsidRDefault="00D26E03" w:rsidP="004D3592">
            <w:pPr>
              <w:spacing w:line="360" w:lineRule="auto"/>
              <w:jc w:val="center"/>
              <w:rPr>
                <w:b/>
                <w:sz w:val="16"/>
                <w:szCs w:val="16"/>
              </w:rPr>
            </w:pPr>
          </w:p>
        </w:tc>
      </w:tr>
      <w:tr w:rsidR="00041AED" w14:paraId="78E1B113" w14:textId="77777777" w:rsidTr="005B1439">
        <w:trPr>
          <w:trHeight w:val="57"/>
        </w:trPr>
        <w:tc>
          <w:tcPr>
            <w:tcW w:w="0" w:type="auto"/>
          </w:tcPr>
          <w:p w14:paraId="16836C34" w14:textId="7EE5018C" w:rsidR="00D26E03" w:rsidRPr="00241E83" w:rsidRDefault="00D26E03" w:rsidP="00716075">
            <w:pPr>
              <w:spacing w:line="240" w:lineRule="auto"/>
              <w:rPr>
                <w:b/>
                <w:sz w:val="14"/>
                <w:szCs w:val="14"/>
              </w:rPr>
            </w:pPr>
            <w:r w:rsidRPr="00241E83">
              <w:rPr>
                <w:sz w:val="14"/>
                <w:szCs w:val="14"/>
              </w:rPr>
              <w:t>2.3.2 Historial de OT</w:t>
            </w:r>
          </w:p>
        </w:tc>
        <w:tc>
          <w:tcPr>
            <w:tcW w:w="0" w:type="auto"/>
            <w:vAlign w:val="center"/>
          </w:tcPr>
          <w:p w14:paraId="4ADAC96D" w14:textId="77777777" w:rsidR="00D26E03" w:rsidRDefault="00D26E03" w:rsidP="004D3592">
            <w:pPr>
              <w:spacing w:line="360" w:lineRule="auto"/>
              <w:jc w:val="center"/>
              <w:rPr>
                <w:b/>
                <w:sz w:val="16"/>
                <w:szCs w:val="16"/>
              </w:rPr>
            </w:pPr>
          </w:p>
        </w:tc>
        <w:tc>
          <w:tcPr>
            <w:tcW w:w="0" w:type="auto"/>
            <w:vAlign w:val="center"/>
          </w:tcPr>
          <w:p w14:paraId="466E3FD3"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0E936AB5"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48714831" w14:textId="77777777" w:rsidR="00D26E03" w:rsidRDefault="00D26E03" w:rsidP="004D3592">
            <w:pPr>
              <w:spacing w:line="360" w:lineRule="auto"/>
              <w:jc w:val="center"/>
              <w:rPr>
                <w:b/>
                <w:sz w:val="16"/>
                <w:szCs w:val="16"/>
              </w:rPr>
            </w:pPr>
          </w:p>
        </w:tc>
        <w:tc>
          <w:tcPr>
            <w:tcW w:w="0" w:type="auto"/>
            <w:vAlign w:val="center"/>
          </w:tcPr>
          <w:p w14:paraId="3CEB609C" w14:textId="77777777" w:rsidR="00D26E03" w:rsidRDefault="00D26E03" w:rsidP="004D3592">
            <w:pPr>
              <w:spacing w:line="360" w:lineRule="auto"/>
              <w:jc w:val="center"/>
              <w:rPr>
                <w:b/>
                <w:sz w:val="16"/>
                <w:szCs w:val="16"/>
              </w:rPr>
            </w:pPr>
          </w:p>
        </w:tc>
        <w:tc>
          <w:tcPr>
            <w:tcW w:w="0" w:type="auto"/>
            <w:vAlign w:val="center"/>
          </w:tcPr>
          <w:p w14:paraId="2CE60E39" w14:textId="77777777" w:rsidR="00D26E03" w:rsidRDefault="00D26E03" w:rsidP="004D3592">
            <w:pPr>
              <w:spacing w:line="360" w:lineRule="auto"/>
              <w:jc w:val="center"/>
              <w:rPr>
                <w:b/>
                <w:sz w:val="16"/>
                <w:szCs w:val="16"/>
              </w:rPr>
            </w:pPr>
          </w:p>
        </w:tc>
        <w:tc>
          <w:tcPr>
            <w:tcW w:w="0" w:type="auto"/>
            <w:vAlign w:val="center"/>
          </w:tcPr>
          <w:p w14:paraId="10BC7A79" w14:textId="77777777" w:rsidR="00D26E03" w:rsidRDefault="00D26E03" w:rsidP="004D3592">
            <w:pPr>
              <w:spacing w:line="360" w:lineRule="auto"/>
              <w:jc w:val="center"/>
              <w:rPr>
                <w:b/>
                <w:sz w:val="16"/>
                <w:szCs w:val="16"/>
              </w:rPr>
            </w:pPr>
          </w:p>
        </w:tc>
        <w:tc>
          <w:tcPr>
            <w:tcW w:w="0" w:type="auto"/>
            <w:vAlign w:val="center"/>
          </w:tcPr>
          <w:p w14:paraId="29B33EAA" w14:textId="77777777" w:rsidR="00D26E03" w:rsidRDefault="00D26E03" w:rsidP="004D3592">
            <w:pPr>
              <w:spacing w:line="360" w:lineRule="auto"/>
              <w:jc w:val="center"/>
              <w:rPr>
                <w:b/>
                <w:sz w:val="16"/>
                <w:szCs w:val="16"/>
              </w:rPr>
            </w:pPr>
          </w:p>
        </w:tc>
        <w:tc>
          <w:tcPr>
            <w:tcW w:w="0" w:type="auto"/>
            <w:shd w:val="clear" w:color="auto" w:fill="323E4F" w:themeFill="text2" w:themeFillShade="BF"/>
            <w:vAlign w:val="center"/>
          </w:tcPr>
          <w:p w14:paraId="5C77B6E7" w14:textId="07220BC5" w:rsidR="00D26E03" w:rsidRDefault="002D5D0F" w:rsidP="004D3592">
            <w:pPr>
              <w:spacing w:line="360" w:lineRule="auto"/>
              <w:jc w:val="center"/>
              <w:rPr>
                <w:b/>
                <w:sz w:val="16"/>
                <w:szCs w:val="16"/>
              </w:rPr>
            </w:pPr>
            <w:r w:rsidRPr="006E56BF">
              <w:rPr>
                <w:b/>
                <w:color w:val="E7E6E6" w:themeColor="background2"/>
                <w:sz w:val="16"/>
                <w:szCs w:val="16"/>
              </w:rPr>
              <w:t>X</w:t>
            </w:r>
          </w:p>
        </w:tc>
        <w:tc>
          <w:tcPr>
            <w:tcW w:w="0" w:type="auto"/>
            <w:tcBorders>
              <w:right w:val="single" w:sz="4" w:space="0" w:color="auto"/>
            </w:tcBorders>
            <w:vAlign w:val="center"/>
          </w:tcPr>
          <w:p w14:paraId="77B0B021"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061D7A0"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499F5DB"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179BF81"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6B495C0" w14:textId="77777777" w:rsidR="00D26E03" w:rsidRDefault="00D26E03" w:rsidP="004D3592">
            <w:pPr>
              <w:spacing w:line="360" w:lineRule="auto"/>
              <w:jc w:val="center"/>
              <w:rPr>
                <w:b/>
                <w:sz w:val="16"/>
                <w:szCs w:val="16"/>
              </w:rPr>
            </w:pPr>
          </w:p>
        </w:tc>
      </w:tr>
      <w:tr w:rsidR="00041AED" w14:paraId="07320BF4" w14:textId="77777777" w:rsidTr="005B1439">
        <w:trPr>
          <w:trHeight w:val="57"/>
        </w:trPr>
        <w:tc>
          <w:tcPr>
            <w:tcW w:w="0" w:type="auto"/>
          </w:tcPr>
          <w:p w14:paraId="05532D4D" w14:textId="327954EA" w:rsidR="00D26E03" w:rsidRPr="00241E83" w:rsidRDefault="00D26E03" w:rsidP="00716075">
            <w:pPr>
              <w:spacing w:line="240" w:lineRule="auto"/>
              <w:rPr>
                <w:b/>
                <w:sz w:val="14"/>
                <w:szCs w:val="14"/>
              </w:rPr>
            </w:pPr>
            <w:r w:rsidRPr="00241E83">
              <w:rPr>
                <w:sz w:val="14"/>
                <w:szCs w:val="14"/>
              </w:rPr>
              <w:t>2.3.3 Detalle OT</w:t>
            </w:r>
          </w:p>
        </w:tc>
        <w:tc>
          <w:tcPr>
            <w:tcW w:w="0" w:type="auto"/>
            <w:vAlign w:val="center"/>
          </w:tcPr>
          <w:p w14:paraId="62FD9F23" w14:textId="77777777" w:rsidR="00D26E03" w:rsidRDefault="00D26E03" w:rsidP="004D3592">
            <w:pPr>
              <w:spacing w:line="360" w:lineRule="auto"/>
              <w:jc w:val="center"/>
              <w:rPr>
                <w:b/>
                <w:sz w:val="16"/>
                <w:szCs w:val="16"/>
              </w:rPr>
            </w:pPr>
          </w:p>
        </w:tc>
        <w:tc>
          <w:tcPr>
            <w:tcW w:w="0" w:type="auto"/>
            <w:vAlign w:val="center"/>
          </w:tcPr>
          <w:p w14:paraId="36CEFC73"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3DB78F7C"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46085B5E" w14:textId="77777777" w:rsidR="00D26E03" w:rsidRDefault="00D26E03" w:rsidP="004D3592">
            <w:pPr>
              <w:spacing w:line="360" w:lineRule="auto"/>
              <w:jc w:val="center"/>
              <w:rPr>
                <w:b/>
                <w:sz w:val="16"/>
                <w:szCs w:val="16"/>
              </w:rPr>
            </w:pPr>
          </w:p>
        </w:tc>
        <w:tc>
          <w:tcPr>
            <w:tcW w:w="0" w:type="auto"/>
            <w:vAlign w:val="center"/>
          </w:tcPr>
          <w:p w14:paraId="49A5FE63" w14:textId="77777777" w:rsidR="00D26E03" w:rsidRDefault="00D26E03" w:rsidP="004D3592">
            <w:pPr>
              <w:spacing w:line="360" w:lineRule="auto"/>
              <w:jc w:val="center"/>
              <w:rPr>
                <w:b/>
                <w:sz w:val="16"/>
                <w:szCs w:val="16"/>
              </w:rPr>
            </w:pPr>
          </w:p>
        </w:tc>
        <w:tc>
          <w:tcPr>
            <w:tcW w:w="0" w:type="auto"/>
            <w:vAlign w:val="center"/>
          </w:tcPr>
          <w:p w14:paraId="001D029F" w14:textId="77777777" w:rsidR="00D26E03" w:rsidRDefault="00D26E03" w:rsidP="004D3592">
            <w:pPr>
              <w:spacing w:line="360" w:lineRule="auto"/>
              <w:jc w:val="center"/>
              <w:rPr>
                <w:b/>
                <w:sz w:val="16"/>
                <w:szCs w:val="16"/>
              </w:rPr>
            </w:pPr>
          </w:p>
        </w:tc>
        <w:tc>
          <w:tcPr>
            <w:tcW w:w="0" w:type="auto"/>
            <w:vAlign w:val="center"/>
          </w:tcPr>
          <w:p w14:paraId="73FA3B64" w14:textId="77777777" w:rsidR="00D26E03" w:rsidRDefault="00D26E03" w:rsidP="004D3592">
            <w:pPr>
              <w:spacing w:line="360" w:lineRule="auto"/>
              <w:jc w:val="center"/>
              <w:rPr>
                <w:b/>
                <w:sz w:val="16"/>
                <w:szCs w:val="16"/>
              </w:rPr>
            </w:pPr>
          </w:p>
        </w:tc>
        <w:tc>
          <w:tcPr>
            <w:tcW w:w="0" w:type="auto"/>
            <w:vAlign w:val="center"/>
          </w:tcPr>
          <w:p w14:paraId="61C55CEB" w14:textId="77777777" w:rsidR="00D26E03" w:rsidRDefault="00D26E03" w:rsidP="004D3592">
            <w:pPr>
              <w:spacing w:line="360" w:lineRule="auto"/>
              <w:jc w:val="center"/>
              <w:rPr>
                <w:b/>
                <w:sz w:val="16"/>
                <w:szCs w:val="16"/>
              </w:rPr>
            </w:pPr>
          </w:p>
        </w:tc>
        <w:tc>
          <w:tcPr>
            <w:tcW w:w="0" w:type="auto"/>
            <w:shd w:val="clear" w:color="auto" w:fill="222A35" w:themeFill="text2" w:themeFillShade="80"/>
            <w:vAlign w:val="center"/>
          </w:tcPr>
          <w:p w14:paraId="6B8A99AE" w14:textId="690AC5C0" w:rsidR="00D26E03" w:rsidRDefault="004D3592" w:rsidP="004D3592">
            <w:pPr>
              <w:spacing w:line="360" w:lineRule="auto"/>
              <w:jc w:val="center"/>
              <w:rPr>
                <w:b/>
                <w:sz w:val="16"/>
                <w:szCs w:val="16"/>
              </w:rPr>
            </w:pPr>
            <w:r>
              <w:rPr>
                <w:b/>
                <w:sz w:val="16"/>
                <w:szCs w:val="16"/>
              </w:rPr>
              <w:t>X</w:t>
            </w:r>
          </w:p>
        </w:tc>
        <w:tc>
          <w:tcPr>
            <w:tcW w:w="0" w:type="auto"/>
            <w:tcBorders>
              <w:right w:val="single" w:sz="4" w:space="0" w:color="auto"/>
            </w:tcBorders>
            <w:vAlign w:val="center"/>
          </w:tcPr>
          <w:p w14:paraId="3F36A125"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DD0E8E0"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282AA73"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9D1C5C9"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F9D78D9" w14:textId="77777777" w:rsidR="00D26E03" w:rsidRDefault="00D26E03" w:rsidP="004D3592">
            <w:pPr>
              <w:spacing w:line="360" w:lineRule="auto"/>
              <w:jc w:val="center"/>
              <w:rPr>
                <w:b/>
                <w:sz w:val="16"/>
                <w:szCs w:val="16"/>
              </w:rPr>
            </w:pPr>
          </w:p>
        </w:tc>
      </w:tr>
      <w:tr w:rsidR="00041AED" w14:paraId="22DF3141" w14:textId="77777777" w:rsidTr="005B1439">
        <w:trPr>
          <w:trHeight w:val="57"/>
        </w:trPr>
        <w:tc>
          <w:tcPr>
            <w:tcW w:w="0" w:type="auto"/>
          </w:tcPr>
          <w:p w14:paraId="26015181" w14:textId="73BB74FD" w:rsidR="00D26E03" w:rsidRPr="00241E83" w:rsidRDefault="00D26E03" w:rsidP="00716075">
            <w:pPr>
              <w:spacing w:line="240" w:lineRule="auto"/>
              <w:rPr>
                <w:b/>
                <w:bCs/>
                <w:sz w:val="14"/>
                <w:szCs w:val="14"/>
              </w:rPr>
            </w:pPr>
            <w:r w:rsidRPr="00241E83">
              <w:rPr>
                <w:b/>
                <w:bCs/>
                <w:sz w:val="14"/>
                <w:szCs w:val="14"/>
              </w:rPr>
              <w:t>Sprint 4</w:t>
            </w:r>
          </w:p>
        </w:tc>
        <w:tc>
          <w:tcPr>
            <w:tcW w:w="0" w:type="auto"/>
            <w:vAlign w:val="center"/>
          </w:tcPr>
          <w:p w14:paraId="1BA08EBE" w14:textId="77777777" w:rsidR="00D26E03" w:rsidRDefault="00D26E03" w:rsidP="004D3592">
            <w:pPr>
              <w:spacing w:line="360" w:lineRule="auto"/>
              <w:jc w:val="center"/>
              <w:rPr>
                <w:b/>
                <w:sz w:val="16"/>
                <w:szCs w:val="16"/>
              </w:rPr>
            </w:pPr>
          </w:p>
        </w:tc>
        <w:tc>
          <w:tcPr>
            <w:tcW w:w="0" w:type="auto"/>
            <w:vAlign w:val="center"/>
          </w:tcPr>
          <w:p w14:paraId="7990D06F"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4399221E"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64BEB309" w14:textId="77777777" w:rsidR="00D26E03" w:rsidRDefault="00D26E03" w:rsidP="004D3592">
            <w:pPr>
              <w:spacing w:line="360" w:lineRule="auto"/>
              <w:jc w:val="center"/>
              <w:rPr>
                <w:b/>
                <w:sz w:val="16"/>
                <w:szCs w:val="16"/>
              </w:rPr>
            </w:pPr>
          </w:p>
        </w:tc>
        <w:tc>
          <w:tcPr>
            <w:tcW w:w="0" w:type="auto"/>
            <w:vAlign w:val="center"/>
          </w:tcPr>
          <w:p w14:paraId="02E74DD2" w14:textId="77777777" w:rsidR="00D26E03" w:rsidRDefault="00D26E03" w:rsidP="004D3592">
            <w:pPr>
              <w:spacing w:line="360" w:lineRule="auto"/>
              <w:jc w:val="center"/>
              <w:rPr>
                <w:b/>
                <w:sz w:val="16"/>
                <w:szCs w:val="16"/>
              </w:rPr>
            </w:pPr>
          </w:p>
        </w:tc>
        <w:tc>
          <w:tcPr>
            <w:tcW w:w="0" w:type="auto"/>
            <w:vAlign w:val="center"/>
          </w:tcPr>
          <w:p w14:paraId="7EA113D4" w14:textId="77777777" w:rsidR="00D26E03" w:rsidRDefault="00D26E03" w:rsidP="004D3592">
            <w:pPr>
              <w:spacing w:line="360" w:lineRule="auto"/>
              <w:jc w:val="center"/>
              <w:rPr>
                <w:b/>
                <w:sz w:val="16"/>
                <w:szCs w:val="16"/>
              </w:rPr>
            </w:pPr>
          </w:p>
        </w:tc>
        <w:tc>
          <w:tcPr>
            <w:tcW w:w="0" w:type="auto"/>
            <w:vAlign w:val="center"/>
          </w:tcPr>
          <w:p w14:paraId="0482A21C" w14:textId="77777777" w:rsidR="00D26E03" w:rsidRDefault="00D26E03" w:rsidP="004D3592">
            <w:pPr>
              <w:spacing w:line="360" w:lineRule="auto"/>
              <w:jc w:val="center"/>
              <w:rPr>
                <w:b/>
                <w:sz w:val="16"/>
                <w:szCs w:val="16"/>
              </w:rPr>
            </w:pPr>
          </w:p>
        </w:tc>
        <w:tc>
          <w:tcPr>
            <w:tcW w:w="0" w:type="auto"/>
            <w:vAlign w:val="center"/>
          </w:tcPr>
          <w:p w14:paraId="2291BA8E" w14:textId="77777777" w:rsidR="00D26E03" w:rsidRDefault="00D26E03" w:rsidP="004D3592">
            <w:pPr>
              <w:spacing w:line="360" w:lineRule="auto"/>
              <w:jc w:val="center"/>
              <w:rPr>
                <w:b/>
                <w:sz w:val="16"/>
                <w:szCs w:val="16"/>
              </w:rPr>
            </w:pPr>
          </w:p>
        </w:tc>
        <w:tc>
          <w:tcPr>
            <w:tcW w:w="0" w:type="auto"/>
            <w:vAlign w:val="center"/>
          </w:tcPr>
          <w:p w14:paraId="4BAE9DC5" w14:textId="77777777" w:rsidR="00D26E03" w:rsidRDefault="00D26E03" w:rsidP="004D3592">
            <w:pPr>
              <w:spacing w:line="360" w:lineRule="auto"/>
              <w:jc w:val="center"/>
              <w:rPr>
                <w:b/>
                <w:sz w:val="16"/>
                <w:szCs w:val="16"/>
              </w:rPr>
            </w:pPr>
          </w:p>
        </w:tc>
        <w:tc>
          <w:tcPr>
            <w:tcW w:w="0" w:type="auto"/>
            <w:tcBorders>
              <w:right w:val="single" w:sz="4" w:space="0" w:color="auto"/>
            </w:tcBorders>
            <w:shd w:val="clear" w:color="auto" w:fill="D9E2F3" w:themeFill="accent1" w:themeFillTint="33"/>
            <w:vAlign w:val="center"/>
          </w:tcPr>
          <w:p w14:paraId="04E773A6" w14:textId="3688F078" w:rsidR="00D26E03" w:rsidRDefault="007F76AF"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shd w:val="clear" w:color="auto" w:fill="D9E2F3" w:themeFill="accent1" w:themeFillTint="33"/>
            <w:vAlign w:val="center"/>
          </w:tcPr>
          <w:p w14:paraId="3E4C5C0E" w14:textId="3E7E025C" w:rsidR="00D26E03" w:rsidRDefault="007F76AF"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vAlign w:val="center"/>
          </w:tcPr>
          <w:p w14:paraId="12745A22"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4B2840D"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F8094F5" w14:textId="77777777" w:rsidR="00D26E03" w:rsidRDefault="00D26E03" w:rsidP="004D3592">
            <w:pPr>
              <w:spacing w:line="360" w:lineRule="auto"/>
              <w:jc w:val="center"/>
              <w:rPr>
                <w:b/>
                <w:sz w:val="16"/>
                <w:szCs w:val="16"/>
              </w:rPr>
            </w:pPr>
          </w:p>
        </w:tc>
      </w:tr>
      <w:tr w:rsidR="00041AED" w14:paraId="03B2792E" w14:textId="77777777" w:rsidTr="005B1439">
        <w:trPr>
          <w:trHeight w:val="57"/>
        </w:trPr>
        <w:tc>
          <w:tcPr>
            <w:tcW w:w="0" w:type="auto"/>
          </w:tcPr>
          <w:p w14:paraId="67715191" w14:textId="798401E5" w:rsidR="00D26E03" w:rsidRPr="00241E83" w:rsidRDefault="00D26E03" w:rsidP="00716075">
            <w:pPr>
              <w:spacing w:line="240" w:lineRule="auto"/>
              <w:rPr>
                <w:b/>
                <w:sz w:val="14"/>
                <w:szCs w:val="14"/>
              </w:rPr>
            </w:pPr>
            <w:r w:rsidRPr="00241E83">
              <w:rPr>
                <w:sz w:val="14"/>
                <w:szCs w:val="14"/>
              </w:rPr>
              <w:t>2.4 Módulo de Reportes</w:t>
            </w:r>
          </w:p>
        </w:tc>
        <w:tc>
          <w:tcPr>
            <w:tcW w:w="0" w:type="auto"/>
            <w:vAlign w:val="center"/>
          </w:tcPr>
          <w:p w14:paraId="01532868" w14:textId="77777777" w:rsidR="00D26E03" w:rsidRDefault="00D26E03" w:rsidP="004D3592">
            <w:pPr>
              <w:spacing w:line="360" w:lineRule="auto"/>
              <w:jc w:val="center"/>
              <w:rPr>
                <w:b/>
                <w:sz w:val="16"/>
                <w:szCs w:val="16"/>
              </w:rPr>
            </w:pPr>
          </w:p>
        </w:tc>
        <w:tc>
          <w:tcPr>
            <w:tcW w:w="0" w:type="auto"/>
            <w:vAlign w:val="center"/>
          </w:tcPr>
          <w:p w14:paraId="6E41D381"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E5BDEC4"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557E07F4" w14:textId="77777777" w:rsidR="00D26E03" w:rsidRDefault="00D26E03" w:rsidP="004D3592">
            <w:pPr>
              <w:spacing w:line="360" w:lineRule="auto"/>
              <w:jc w:val="center"/>
              <w:rPr>
                <w:b/>
                <w:sz w:val="16"/>
                <w:szCs w:val="16"/>
              </w:rPr>
            </w:pPr>
          </w:p>
        </w:tc>
        <w:tc>
          <w:tcPr>
            <w:tcW w:w="0" w:type="auto"/>
            <w:vAlign w:val="center"/>
          </w:tcPr>
          <w:p w14:paraId="5F03F421" w14:textId="77777777" w:rsidR="00D26E03" w:rsidRDefault="00D26E03" w:rsidP="004D3592">
            <w:pPr>
              <w:spacing w:line="360" w:lineRule="auto"/>
              <w:jc w:val="center"/>
              <w:rPr>
                <w:b/>
                <w:sz w:val="16"/>
                <w:szCs w:val="16"/>
              </w:rPr>
            </w:pPr>
          </w:p>
        </w:tc>
        <w:tc>
          <w:tcPr>
            <w:tcW w:w="0" w:type="auto"/>
            <w:vAlign w:val="center"/>
          </w:tcPr>
          <w:p w14:paraId="35B983AF" w14:textId="77777777" w:rsidR="00D26E03" w:rsidRDefault="00D26E03" w:rsidP="004D3592">
            <w:pPr>
              <w:spacing w:line="360" w:lineRule="auto"/>
              <w:jc w:val="center"/>
              <w:rPr>
                <w:b/>
                <w:sz w:val="16"/>
                <w:szCs w:val="16"/>
              </w:rPr>
            </w:pPr>
          </w:p>
        </w:tc>
        <w:tc>
          <w:tcPr>
            <w:tcW w:w="0" w:type="auto"/>
            <w:vAlign w:val="center"/>
          </w:tcPr>
          <w:p w14:paraId="28FDA76B" w14:textId="77777777" w:rsidR="00D26E03" w:rsidRDefault="00D26E03" w:rsidP="004D3592">
            <w:pPr>
              <w:spacing w:line="360" w:lineRule="auto"/>
              <w:jc w:val="center"/>
              <w:rPr>
                <w:b/>
                <w:sz w:val="16"/>
                <w:szCs w:val="16"/>
              </w:rPr>
            </w:pPr>
          </w:p>
        </w:tc>
        <w:tc>
          <w:tcPr>
            <w:tcW w:w="0" w:type="auto"/>
            <w:vAlign w:val="center"/>
          </w:tcPr>
          <w:p w14:paraId="260C7B5B" w14:textId="77777777" w:rsidR="00D26E03" w:rsidRDefault="00D26E03" w:rsidP="004D3592">
            <w:pPr>
              <w:spacing w:line="360" w:lineRule="auto"/>
              <w:jc w:val="center"/>
              <w:rPr>
                <w:b/>
                <w:sz w:val="16"/>
                <w:szCs w:val="16"/>
              </w:rPr>
            </w:pPr>
          </w:p>
        </w:tc>
        <w:tc>
          <w:tcPr>
            <w:tcW w:w="0" w:type="auto"/>
            <w:vAlign w:val="center"/>
          </w:tcPr>
          <w:p w14:paraId="47E51079" w14:textId="77777777" w:rsidR="00D26E03" w:rsidRDefault="00D26E03" w:rsidP="004D3592">
            <w:pPr>
              <w:spacing w:line="360" w:lineRule="auto"/>
              <w:jc w:val="center"/>
              <w:rPr>
                <w:b/>
                <w:sz w:val="16"/>
                <w:szCs w:val="16"/>
              </w:rPr>
            </w:pPr>
          </w:p>
        </w:tc>
        <w:tc>
          <w:tcPr>
            <w:tcW w:w="0" w:type="auto"/>
            <w:tcBorders>
              <w:right w:val="single" w:sz="4" w:space="0" w:color="auto"/>
            </w:tcBorders>
            <w:shd w:val="clear" w:color="auto" w:fill="B4C6E7" w:themeFill="accent1" w:themeFillTint="66"/>
            <w:vAlign w:val="center"/>
          </w:tcPr>
          <w:p w14:paraId="39B5D78F" w14:textId="5D513B3A" w:rsidR="00D26E03"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shd w:val="clear" w:color="auto" w:fill="B4C6E7" w:themeFill="accent1" w:themeFillTint="66"/>
            <w:vAlign w:val="center"/>
          </w:tcPr>
          <w:p w14:paraId="101B6E7B" w14:textId="105A102B" w:rsidR="00D26E03"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vAlign w:val="center"/>
          </w:tcPr>
          <w:p w14:paraId="076A1CE2"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CE2C66C"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2E2D92D" w14:textId="77777777" w:rsidR="00D26E03" w:rsidRDefault="00D26E03" w:rsidP="004D3592">
            <w:pPr>
              <w:spacing w:line="360" w:lineRule="auto"/>
              <w:jc w:val="center"/>
              <w:rPr>
                <w:b/>
                <w:sz w:val="16"/>
                <w:szCs w:val="16"/>
              </w:rPr>
            </w:pPr>
          </w:p>
        </w:tc>
      </w:tr>
      <w:tr w:rsidR="00041AED" w14:paraId="3A353D3E" w14:textId="77777777" w:rsidTr="005B1439">
        <w:trPr>
          <w:trHeight w:val="57"/>
        </w:trPr>
        <w:tc>
          <w:tcPr>
            <w:tcW w:w="0" w:type="auto"/>
          </w:tcPr>
          <w:p w14:paraId="70DF877D" w14:textId="5849B549" w:rsidR="00D26E03" w:rsidRPr="00241E83" w:rsidRDefault="00D26E03" w:rsidP="00716075">
            <w:pPr>
              <w:spacing w:line="240" w:lineRule="auto"/>
              <w:rPr>
                <w:b/>
                <w:sz w:val="14"/>
                <w:szCs w:val="14"/>
              </w:rPr>
            </w:pPr>
            <w:r w:rsidRPr="00241E83">
              <w:rPr>
                <w:sz w:val="14"/>
                <w:szCs w:val="14"/>
              </w:rPr>
              <w:t>2.4.1 Generación de Reportes PDF</w:t>
            </w:r>
          </w:p>
        </w:tc>
        <w:tc>
          <w:tcPr>
            <w:tcW w:w="0" w:type="auto"/>
            <w:vAlign w:val="center"/>
          </w:tcPr>
          <w:p w14:paraId="4A5DC5F0" w14:textId="77777777" w:rsidR="00D26E03" w:rsidRDefault="00D26E03" w:rsidP="004D3592">
            <w:pPr>
              <w:spacing w:line="360" w:lineRule="auto"/>
              <w:jc w:val="center"/>
              <w:rPr>
                <w:b/>
                <w:sz w:val="16"/>
                <w:szCs w:val="16"/>
              </w:rPr>
            </w:pPr>
          </w:p>
        </w:tc>
        <w:tc>
          <w:tcPr>
            <w:tcW w:w="0" w:type="auto"/>
            <w:vAlign w:val="center"/>
          </w:tcPr>
          <w:p w14:paraId="0A7F6806"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54C66DDE"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5B71C69F" w14:textId="77777777" w:rsidR="00D26E03" w:rsidRDefault="00D26E03" w:rsidP="004D3592">
            <w:pPr>
              <w:spacing w:line="360" w:lineRule="auto"/>
              <w:jc w:val="center"/>
              <w:rPr>
                <w:b/>
                <w:sz w:val="16"/>
                <w:szCs w:val="16"/>
              </w:rPr>
            </w:pPr>
          </w:p>
        </w:tc>
        <w:tc>
          <w:tcPr>
            <w:tcW w:w="0" w:type="auto"/>
            <w:vAlign w:val="center"/>
          </w:tcPr>
          <w:p w14:paraId="36DDADF6" w14:textId="77777777" w:rsidR="00D26E03" w:rsidRDefault="00D26E03" w:rsidP="004D3592">
            <w:pPr>
              <w:spacing w:line="360" w:lineRule="auto"/>
              <w:jc w:val="center"/>
              <w:rPr>
                <w:b/>
                <w:sz w:val="16"/>
                <w:szCs w:val="16"/>
              </w:rPr>
            </w:pPr>
          </w:p>
        </w:tc>
        <w:tc>
          <w:tcPr>
            <w:tcW w:w="0" w:type="auto"/>
            <w:vAlign w:val="center"/>
          </w:tcPr>
          <w:p w14:paraId="716774EE" w14:textId="77777777" w:rsidR="00D26E03" w:rsidRDefault="00D26E03" w:rsidP="004D3592">
            <w:pPr>
              <w:spacing w:line="360" w:lineRule="auto"/>
              <w:jc w:val="center"/>
              <w:rPr>
                <w:b/>
                <w:sz w:val="16"/>
                <w:szCs w:val="16"/>
              </w:rPr>
            </w:pPr>
          </w:p>
        </w:tc>
        <w:tc>
          <w:tcPr>
            <w:tcW w:w="0" w:type="auto"/>
            <w:vAlign w:val="center"/>
          </w:tcPr>
          <w:p w14:paraId="28FDC201" w14:textId="77777777" w:rsidR="00D26E03" w:rsidRDefault="00D26E03" w:rsidP="004D3592">
            <w:pPr>
              <w:spacing w:line="360" w:lineRule="auto"/>
              <w:jc w:val="center"/>
              <w:rPr>
                <w:b/>
                <w:sz w:val="16"/>
                <w:szCs w:val="16"/>
              </w:rPr>
            </w:pPr>
          </w:p>
        </w:tc>
        <w:tc>
          <w:tcPr>
            <w:tcW w:w="0" w:type="auto"/>
            <w:vAlign w:val="center"/>
          </w:tcPr>
          <w:p w14:paraId="2A085770" w14:textId="77777777" w:rsidR="00D26E03" w:rsidRDefault="00D26E03" w:rsidP="004D3592">
            <w:pPr>
              <w:spacing w:line="360" w:lineRule="auto"/>
              <w:jc w:val="center"/>
              <w:rPr>
                <w:b/>
                <w:sz w:val="16"/>
                <w:szCs w:val="16"/>
              </w:rPr>
            </w:pPr>
          </w:p>
        </w:tc>
        <w:tc>
          <w:tcPr>
            <w:tcW w:w="0" w:type="auto"/>
            <w:vAlign w:val="center"/>
          </w:tcPr>
          <w:p w14:paraId="1D0F2A92" w14:textId="77777777" w:rsidR="00D26E03" w:rsidRDefault="00D26E03" w:rsidP="004D3592">
            <w:pPr>
              <w:spacing w:line="360" w:lineRule="auto"/>
              <w:jc w:val="center"/>
              <w:rPr>
                <w:b/>
                <w:sz w:val="16"/>
                <w:szCs w:val="16"/>
              </w:rPr>
            </w:pPr>
          </w:p>
        </w:tc>
        <w:tc>
          <w:tcPr>
            <w:tcW w:w="0" w:type="auto"/>
            <w:tcBorders>
              <w:right w:val="single" w:sz="4" w:space="0" w:color="auto"/>
            </w:tcBorders>
            <w:shd w:val="clear" w:color="auto" w:fill="8EAADB" w:themeFill="accent1" w:themeFillTint="99"/>
            <w:vAlign w:val="center"/>
          </w:tcPr>
          <w:p w14:paraId="69E0F66F" w14:textId="6A2AEAE8" w:rsidR="00D26E03"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vAlign w:val="center"/>
          </w:tcPr>
          <w:p w14:paraId="765AE087"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764A3F1"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AF202A3"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15BCF88" w14:textId="77777777" w:rsidR="00D26E03" w:rsidRDefault="00D26E03" w:rsidP="004D3592">
            <w:pPr>
              <w:spacing w:line="360" w:lineRule="auto"/>
              <w:jc w:val="center"/>
              <w:rPr>
                <w:b/>
                <w:sz w:val="16"/>
                <w:szCs w:val="16"/>
              </w:rPr>
            </w:pPr>
          </w:p>
        </w:tc>
      </w:tr>
      <w:tr w:rsidR="001D1367" w14:paraId="14FC6EE8" w14:textId="77777777" w:rsidTr="005B1439">
        <w:trPr>
          <w:trHeight w:val="57"/>
        </w:trPr>
        <w:tc>
          <w:tcPr>
            <w:tcW w:w="0" w:type="auto"/>
          </w:tcPr>
          <w:p w14:paraId="277B4D24" w14:textId="1EBC9E8B" w:rsidR="00D26E03" w:rsidRPr="00241E83" w:rsidRDefault="00D26E03" w:rsidP="00716075">
            <w:pPr>
              <w:spacing w:line="240" w:lineRule="auto"/>
              <w:rPr>
                <w:b/>
                <w:sz w:val="14"/>
                <w:szCs w:val="14"/>
              </w:rPr>
            </w:pPr>
            <w:r w:rsidRPr="00241E83">
              <w:rPr>
                <w:sz w:val="14"/>
                <w:szCs w:val="14"/>
              </w:rPr>
              <w:t>2.4.2 Creación Métricas y Dashboard</w:t>
            </w:r>
          </w:p>
        </w:tc>
        <w:tc>
          <w:tcPr>
            <w:tcW w:w="0" w:type="auto"/>
            <w:vAlign w:val="center"/>
          </w:tcPr>
          <w:p w14:paraId="404B264F" w14:textId="77777777" w:rsidR="00D26E03" w:rsidRDefault="00D26E03" w:rsidP="004D3592">
            <w:pPr>
              <w:spacing w:line="360" w:lineRule="auto"/>
              <w:jc w:val="center"/>
              <w:rPr>
                <w:b/>
                <w:sz w:val="16"/>
                <w:szCs w:val="16"/>
              </w:rPr>
            </w:pPr>
          </w:p>
        </w:tc>
        <w:tc>
          <w:tcPr>
            <w:tcW w:w="0" w:type="auto"/>
            <w:vAlign w:val="center"/>
          </w:tcPr>
          <w:p w14:paraId="1E098270"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6DDDBF14" w14:textId="77777777" w:rsidR="00D26E03" w:rsidRDefault="00D26E03" w:rsidP="004D3592">
            <w:pPr>
              <w:spacing w:line="360" w:lineRule="auto"/>
              <w:jc w:val="center"/>
              <w:rPr>
                <w:b/>
                <w:sz w:val="16"/>
                <w:szCs w:val="16"/>
              </w:rPr>
            </w:pPr>
          </w:p>
        </w:tc>
        <w:tc>
          <w:tcPr>
            <w:tcW w:w="0" w:type="auto"/>
            <w:tcBorders>
              <w:left w:val="single" w:sz="4" w:space="0" w:color="auto"/>
            </w:tcBorders>
            <w:vAlign w:val="center"/>
          </w:tcPr>
          <w:p w14:paraId="6EF84B8A" w14:textId="77777777" w:rsidR="00D26E03" w:rsidRDefault="00D26E03" w:rsidP="004D3592">
            <w:pPr>
              <w:spacing w:line="360" w:lineRule="auto"/>
              <w:jc w:val="center"/>
              <w:rPr>
                <w:b/>
                <w:sz w:val="16"/>
                <w:szCs w:val="16"/>
              </w:rPr>
            </w:pPr>
          </w:p>
        </w:tc>
        <w:tc>
          <w:tcPr>
            <w:tcW w:w="0" w:type="auto"/>
            <w:vAlign w:val="center"/>
          </w:tcPr>
          <w:p w14:paraId="4676CEEA" w14:textId="77777777" w:rsidR="00D26E03" w:rsidRDefault="00D26E03" w:rsidP="004D3592">
            <w:pPr>
              <w:spacing w:line="360" w:lineRule="auto"/>
              <w:jc w:val="center"/>
              <w:rPr>
                <w:b/>
                <w:sz w:val="16"/>
                <w:szCs w:val="16"/>
              </w:rPr>
            </w:pPr>
          </w:p>
        </w:tc>
        <w:tc>
          <w:tcPr>
            <w:tcW w:w="0" w:type="auto"/>
            <w:vAlign w:val="center"/>
          </w:tcPr>
          <w:p w14:paraId="56ECC27F" w14:textId="77777777" w:rsidR="00D26E03" w:rsidRDefault="00D26E03" w:rsidP="004D3592">
            <w:pPr>
              <w:spacing w:line="360" w:lineRule="auto"/>
              <w:jc w:val="center"/>
              <w:rPr>
                <w:b/>
                <w:sz w:val="16"/>
                <w:szCs w:val="16"/>
              </w:rPr>
            </w:pPr>
          </w:p>
        </w:tc>
        <w:tc>
          <w:tcPr>
            <w:tcW w:w="0" w:type="auto"/>
            <w:vAlign w:val="center"/>
          </w:tcPr>
          <w:p w14:paraId="53EE53A8" w14:textId="77777777" w:rsidR="00D26E03" w:rsidRDefault="00D26E03" w:rsidP="004D3592">
            <w:pPr>
              <w:spacing w:line="360" w:lineRule="auto"/>
              <w:jc w:val="center"/>
              <w:rPr>
                <w:b/>
                <w:sz w:val="16"/>
                <w:szCs w:val="16"/>
              </w:rPr>
            </w:pPr>
          </w:p>
        </w:tc>
        <w:tc>
          <w:tcPr>
            <w:tcW w:w="0" w:type="auto"/>
            <w:vAlign w:val="center"/>
          </w:tcPr>
          <w:p w14:paraId="790C45D8" w14:textId="77777777" w:rsidR="00D26E03" w:rsidRDefault="00D26E03" w:rsidP="004D3592">
            <w:pPr>
              <w:spacing w:line="360" w:lineRule="auto"/>
              <w:jc w:val="center"/>
              <w:rPr>
                <w:b/>
                <w:sz w:val="16"/>
                <w:szCs w:val="16"/>
              </w:rPr>
            </w:pPr>
          </w:p>
        </w:tc>
        <w:tc>
          <w:tcPr>
            <w:tcW w:w="0" w:type="auto"/>
            <w:vAlign w:val="center"/>
          </w:tcPr>
          <w:p w14:paraId="66E06C4C" w14:textId="77777777" w:rsidR="00D26E03" w:rsidRDefault="00D26E03" w:rsidP="004D3592">
            <w:pPr>
              <w:spacing w:line="360" w:lineRule="auto"/>
              <w:jc w:val="center"/>
              <w:rPr>
                <w:b/>
                <w:sz w:val="16"/>
                <w:szCs w:val="16"/>
              </w:rPr>
            </w:pPr>
          </w:p>
        </w:tc>
        <w:tc>
          <w:tcPr>
            <w:tcW w:w="0" w:type="auto"/>
            <w:tcBorders>
              <w:right w:val="single" w:sz="4" w:space="0" w:color="auto"/>
            </w:tcBorders>
            <w:vAlign w:val="center"/>
          </w:tcPr>
          <w:p w14:paraId="4AA79120"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2F5496" w:themeFill="accent1" w:themeFillShade="BF"/>
            <w:vAlign w:val="center"/>
          </w:tcPr>
          <w:p w14:paraId="19775996" w14:textId="0B82A359" w:rsidR="00D26E03" w:rsidRDefault="004D3592" w:rsidP="004D3592">
            <w:pPr>
              <w:spacing w:line="360" w:lineRule="auto"/>
              <w:jc w:val="center"/>
              <w:rPr>
                <w:b/>
                <w:sz w:val="16"/>
                <w:szCs w:val="16"/>
              </w:rPr>
            </w:pPr>
            <w:r w:rsidRPr="006E56BF">
              <w:rPr>
                <w:b/>
                <w:color w:val="FFFFFF" w:themeColor="background1"/>
                <w:sz w:val="16"/>
                <w:szCs w:val="16"/>
              </w:rPr>
              <w:t>X</w:t>
            </w:r>
          </w:p>
        </w:tc>
        <w:tc>
          <w:tcPr>
            <w:tcW w:w="0" w:type="auto"/>
            <w:tcBorders>
              <w:left w:val="single" w:sz="4" w:space="0" w:color="auto"/>
              <w:right w:val="single" w:sz="4" w:space="0" w:color="auto"/>
            </w:tcBorders>
            <w:vAlign w:val="center"/>
          </w:tcPr>
          <w:p w14:paraId="12B4849F"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25072EC" w14:textId="77777777" w:rsidR="00D26E03" w:rsidRDefault="00D26E03"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3559330" w14:textId="77777777" w:rsidR="00D26E03" w:rsidRDefault="00D26E03" w:rsidP="004D3592">
            <w:pPr>
              <w:spacing w:line="360" w:lineRule="auto"/>
              <w:jc w:val="center"/>
              <w:rPr>
                <w:b/>
                <w:sz w:val="16"/>
                <w:szCs w:val="16"/>
              </w:rPr>
            </w:pPr>
          </w:p>
        </w:tc>
      </w:tr>
      <w:tr w:rsidR="00041AED" w14:paraId="68CCE0D8" w14:textId="77777777" w:rsidTr="005B1439">
        <w:trPr>
          <w:trHeight w:val="57"/>
        </w:trPr>
        <w:tc>
          <w:tcPr>
            <w:tcW w:w="0" w:type="auto"/>
          </w:tcPr>
          <w:p w14:paraId="33378549" w14:textId="6A41CC37" w:rsidR="006C069D" w:rsidRPr="00241E83" w:rsidRDefault="006C069D" w:rsidP="00716075">
            <w:pPr>
              <w:spacing w:line="240" w:lineRule="auto"/>
              <w:rPr>
                <w:b/>
                <w:bCs/>
                <w:sz w:val="14"/>
                <w:szCs w:val="14"/>
              </w:rPr>
            </w:pPr>
            <w:r w:rsidRPr="00241E83">
              <w:rPr>
                <w:b/>
                <w:bCs/>
                <w:sz w:val="14"/>
                <w:szCs w:val="14"/>
              </w:rPr>
              <w:t>3.1 QA y Feedback</w:t>
            </w:r>
          </w:p>
        </w:tc>
        <w:tc>
          <w:tcPr>
            <w:tcW w:w="0" w:type="auto"/>
            <w:vAlign w:val="center"/>
          </w:tcPr>
          <w:p w14:paraId="7401148A" w14:textId="77777777" w:rsidR="006C069D" w:rsidRDefault="006C069D" w:rsidP="004D3592">
            <w:pPr>
              <w:spacing w:line="360" w:lineRule="auto"/>
              <w:jc w:val="center"/>
              <w:rPr>
                <w:b/>
                <w:sz w:val="16"/>
                <w:szCs w:val="16"/>
              </w:rPr>
            </w:pPr>
          </w:p>
        </w:tc>
        <w:tc>
          <w:tcPr>
            <w:tcW w:w="0" w:type="auto"/>
            <w:vAlign w:val="center"/>
          </w:tcPr>
          <w:p w14:paraId="687DD5DC"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3E825022" w14:textId="77777777" w:rsidR="006C069D" w:rsidRDefault="006C069D" w:rsidP="004D3592">
            <w:pPr>
              <w:spacing w:line="360" w:lineRule="auto"/>
              <w:jc w:val="center"/>
              <w:rPr>
                <w:b/>
                <w:sz w:val="16"/>
                <w:szCs w:val="16"/>
              </w:rPr>
            </w:pPr>
          </w:p>
        </w:tc>
        <w:tc>
          <w:tcPr>
            <w:tcW w:w="0" w:type="auto"/>
            <w:tcBorders>
              <w:left w:val="single" w:sz="4" w:space="0" w:color="auto"/>
            </w:tcBorders>
            <w:vAlign w:val="center"/>
          </w:tcPr>
          <w:p w14:paraId="284901D1" w14:textId="77777777" w:rsidR="006C069D" w:rsidRDefault="006C069D" w:rsidP="004D3592">
            <w:pPr>
              <w:spacing w:line="360" w:lineRule="auto"/>
              <w:jc w:val="center"/>
              <w:rPr>
                <w:b/>
                <w:sz w:val="16"/>
                <w:szCs w:val="16"/>
              </w:rPr>
            </w:pPr>
          </w:p>
        </w:tc>
        <w:tc>
          <w:tcPr>
            <w:tcW w:w="0" w:type="auto"/>
            <w:vAlign w:val="center"/>
          </w:tcPr>
          <w:p w14:paraId="13D7841F" w14:textId="77777777" w:rsidR="006C069D" w:rsidRDefault="006C069D" w:rsidP="004D3592">
            <w:pPr>
              <w:spacing w:line="360" w:lineRule="auto"/>
              <w:jc w:val="center"/>
              <w:rPr>
                <w:b/>
                <w:sz w:val="16"/>
                <w:szCs w:val="16"/>
              </w:rPr>
            </w:pPr>
          </w:p>
        </w:tc>
        <w:tc>
          <w:tcPr>
            <w:tcW w:w="0" w:type="auto"/>
            <w:vAlign w:val="center"/>
          </w:tcPr>
          <w:p w14:paraId="4DF460E5" w14:textId="77777777" w:rsidR="006C069D" w:rsidRDefault="006C069D" w:rsidP="004D3592">
            <w:pPr>
              <w:spacing w:line="360" w:lineRule="auto"/>
              <w:jc w:val="center"/>
              <w:rPr>
                <w:b/>
                <w:sz w:val="16"/>
                <w:szCs w:val="16"/>
              </w:rPr>
            </w:pPr>
          </w:p>
        </w:tc>
        <w:tc>
          <w:tcPr>
            <w:tcW w:w="0" w:type="auto"/>
            <w:vAlign w:val="center"/>
          </w:tcPr>
          <w:p w14:paraId="3335FD8B" w14:textId="77777777" w:rsidR="006C069D" w:rsidRDefault="006C069D" w:rsidP="004D3592">
            <w:pPr>
              <w:spacing w:line="360" w:lineRule="auto"/>
              <w:jc w:val="center"/>
              <w:rPr>
                <w:b/>
                <w:sz w:val="16"/>
                <w:szCs w:val="16"/>
              </w:rPr>
            </w:pPr>
          </w:p>
        </w:tc>
        <w:tc>
          <w:tcPr>
            <w:tcW w:w="0" w:type="auto"/>
            <w:vAlign w:val="center"/>
          </w:tcPr>
          <w:p w14:paraId="394C9ADC" w14:textId="77777777" w:rsidR="006C069D" w:rsidRDefault="006C069D" w:rsidP="004D3592">
            <w:pPr>
              <w:spacing w:line="360" w:lineRule="auto"/>
              <w:jc w:val="center"/>
              <w:rPr>
                <w:b/>
                <w:sz w:val="16"/>
                <w:szCs w:val="16"/>
              </w:rPr>
            </w:pPr>
          </w:p>
        </w:tc>
        <w:tc>
          <w:tcPr>
            <w:tcW w:w="0" w:type="auto"/>
            <w:vAlign w:val="center"/>
          </w:tcPr>
          <w:p w14:paraId="4ADDA9D6"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34C94E42"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9CC19D0"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FBE4D5" w:themeFill="accent2" w:themeFillTint="33"/>
            <w:vAlign w:val="center"/>
          </w:tcPr>
          <w:p w14:paraId="16070041" w14:textId="2DC13160" w:rsidR="006C069D"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shd w:val="clear" w:color="auto" w:fill="FBE4D5" w:themeFill="accent2" w:themeFillTint="33"/>
            <w:vAlign w:val="center"/>
          </w:tcPr>
          <w:p w14:paraId="25A1803A" w14:textId="678FF183" w:rsidR="006C069D"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vAlign w:val="center"/>
          </w:tcPr>
          <w:p w14:paraId="3FC0F6E7" w14:textId="77777777" w:rsidR="006C069D" w:rsidRDefault="006C069D" w:rsidP="004D3592">
            <w:pPr>
              <w:spacing w:line="360" w:lineRule="auto"/>
              <w:jc w:val="center"/>
              <w:rPr>
                <w:b/>
                <w:sz w:val="16"/>
                <w:szCs w:val="16"/>
              </w:rPr>
            </w:pPr>
          </w:p>
        </w:tc>
      </w:tr>
      <w:tr w:rsidR="00041AED" w14:paraId="349D5283" w14:textId="77777777" w:rsidTr="005B1439">
        <w:trPr>
          <w:trHeight w:val="57"/>
        </w:trPr>
        <w:tc>
          <w:tcPr>
            <w:tcW w:w="0" w:type="auto"/>
          </w:tcPr>
          <w:p w14:paraId="16DAB203" w14:textId="794440C7" w:rsidR="006C069D" w:rsidRPr="00241E83" w:rsidRDefault="006C069D" w:rsidP="00716075">
            <w:pPr>
              <w:spacing w:line="240" w:lineRule="auto"/>
              <w:rPr>
                <w:b/>
                <w:sz w:val="14"/>
                <w:szCs w:val="14"/>
              </w:rPr>
            </w:pPr>
            <w:r w:rsidRPr="00241E83">
              <w:rPr>
                <w:sz w:val="14"/>
                <w:szCs w:val="14"/>
              </w:rPr>
              <w:t>3.1.1 Configuración entorno de pruebas</w:t>
            </w:r>
          </w:p>
        </w:tc>
        <w:tc>
          <w:tcPr>
            <w:tcW w:w="0" w:type="auto"/>
            <w:vAlign w:val="center"/>
          </w:tcPr>
          <w:p w14:paraId="5EEBD403" w14:textId="77777777" w:rsidR="006C069D" w:rsidRDefault="006C069D" w:rsidP="004D3592">
            <w:pPr>
              <w:spacing w:line="360" w:lineRule="auto"/>
              <w:jc w:val="center"/>
              <w:rPr>
                <w:b/>
                <w:sz w:val="16"/>
                <w:szCs w:val="16"/>
              </w:rPr>
            </w:pPr>
          </w:p>
        </w:tc>
        <w:tc>
          <w:tcPr>
            <w:tcW w:w="0" w:type="auto"/>
            <w:vAlign w:val="center"/>
          </w:tcPr>
          <w:p w14:paraId="18315667"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37CC62B1" w14:textId="77777777" w:rsidR="006C069D" w:rsidRDefault="006C069D" w:rsidP="004D3592">
            <w:pPr>
              <w:spacing w:line="360" w:lineRule="auto"/>
              <w:jc w:val="center"/>
              <w:rPr>
                <w:b/>
                <w:sz w:val="16"/>
                <w:szCs w:val="16"/>
              </w:rPr>
            </w:pPr>
          </w:p>
        </w:tc>
        <w:tc>
          <w:tcPr>
            <w:tcW w:w="0" w:type="auto"/>
            <w:tcBorders>
              <w:left w:val="single" w:sz="4" w:space="0" w:color="auto"/>
            </w:tcBorders>
            <w:vAlign w:val="center"/>
          </w:tcPr>
          <w:p w14:paraId="36F2FFC3" w14:textId="77777777" w:rsidR="006C069D" w:rsidRDefault="006C069D" w:rsidP="004D3592">
            <w:pPr>
              <w:spacing w:line="360" w:lineRule="auto"/>
              <w:jc w:val="center"/>
              <w:rPr>
                <w:b/>
                <w:sz w:val="16"/>
                <w:szCs w:val="16"/>
              </w:rPr>
            </w:pPr>
          </w:p>
        </w:tc>
        <w:tc>
          <w:tcPr>
            <w:tcW w:w="0" w:type="auto"/>
            <w:vAlign w:val="center"/>
          </w:tcPr>
          <w:p w14:paraId="234A9F0D" w14:textId="77777777" w:rsidR="006C069D" w:rsidRDefault="006C069D" w:rsidP="004D3592">
            <w:pPr>
              <w:spacing w:line="360" w:lineRule="auto"/>
              <w:jc w:val="center"/>
              <w:rPr>
                <w:b/>
                <w:sz w:val="16"/>
                <w:szCs w:val="16"/>
              </w:rPr>
            </w:pPr>
          </w:p>
        </w:tc>
        <w:tc>
          <w:tcPr>
            <w:tcW w:w="0" w:type="auto"/>
            <w:vAlign w:val="center"/>
          </w:tcPr>
          <w:p w14:paraId="00C48CF2" w14:textId="77777777" w:rsidR="006C069D" w:rsidRDefault="006C069D" w:rsidP="004D3592">
            <w:pPr>
              <w:spacing w:line="360" w:lineRule="auto"/>
              <w:jc w:val="center"/>
              <w:rPr>
                <w:b/>
                <w:sz w:val="16"/>
                <w:szCs w:val="16"/>
              </w:rPr>
            </w:pPr>
          </w:p>
        </w:tc>
        <w:tc>
          <w:tcPr>
            <w:tcW w:w="0" w:type="auto"/>
            <w:vAlign w:val="center"/>
          </w:tcPr>
          <w:p w14:paraId="0F5FBD84" w14:textId="77777777" w:rsidR="006C069D" w:rsidRDefault="006C069D" w:rsidP="004D3592">
            <w:pPr>
              <w:spacing w:line="360" w:lineRule="auto"/>
              <w:jc w:val="center"/>
              <w:rPr>
                <w:b/>
                <w:sz w:val="16"/>
                <w:szCs w:val="16"/>
              </w:rPr>
            </w:pPr>
          </w:p>
        </w:tc>
        <w:tc>
          <w:tcPr>
            <w:tcW w:w="0" w:type="auto"/>
            <w:vAlign w:val="center"/>
          </w:tcPr>
          <w:p w14:paraId="66F61AC3" w14:textId="77777777" w:rsidR="006C069D" w:rsidRDefault="006C069D" w:rsidP="004D3592">
            <w:pPr>
              <w:spacing w:line="360" w:lineRule="auto"/>
              <w:jc w:val="center"/>
              <w:rPr>
                <w:b/>
                <w:sz w:val="16"/>
                <w:szCs w:val="16"/>
              </w:rPr>
            </w:pPr>
          </w:p>
        </w:tc>
        <w:tc>
          <w:tcPr>
            <w:tcW w:w="0" w:type="auto"/>
            <w:vAlign w:val="center"/>
          </w:tcPr>
          <w:p w14:paraId="0A6D9DD2"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2A4C3D88"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9E165BE"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F7CAAC" w:themeFill="accent2" w:themeFillTint="66"/>
            <w:vAlign w:val="center"/>
          </w:tcPr>
          <w:p w14:paraId="670913F8" w14:textId="2CC9ADE0" w:rsidR="006C069D"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shd w:val="clear" w:color="auto" w:fill="F7CAAC" w:themeFill="accent2" w:themeFillTint="66"/>
            <w:vAlign w:val="center"/>
          </w:tcPr>
          <w:p w14:paraId="62500B26" w14:textId="18310CED" w:rsidR="006C069D"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vAlign w:val="center"/>
          </w:tcPr>
          <w:p w14:paraId="33C8ACE3" w14:textId="77777777" w:rsidR="006C069D" w:rsidRDefault="006C069D" w:rsidP="004D3592">
            <w:pPr>
              <w:spacing w:line="360" w:lineRule="auto"/>
              <w:jc w:val="center"/>
              <w:rPr>
                <w:b/>
                <w:sz w:val="16"/>
                <w:szCs w:val="16"/>
              </w:rPr>
            </w:pPr>
          </w:p>
        </w:tc>
      </w:tr>
      <w:tr w:rsidR="00041AED" w14:paraId="680E0823" w14:textId="77777777" w:rsidTr="005B1439">
        <w:trPr>
          <w:trHeight w:val="57"/>
        </w:trPr>
        <w:tc>
          <w:tcPr>
            <w:tcW w:w="0" w:type="auto"/>
          </w:tcPr>
          <w:p w14:paraId="3A361F48" w14:textId="4A761A96" w:rsidR="006C069D" w:rsidRPr="00241E83" w:rsidRDefault="006C069D" w:rsidP="00716075">
            <w:pPr>
              <w:spacing w:line="240" w:lineRule="auto"/>
              <w:rPr>
                <w:b/>
                <w:sz w:val="14"/>
                <w:szCs w:val="14"/>
              </w:rPr>
            </w:pPr>
            <w:r w:rsidRPr="00241E83">
              <w:rPr>
                <w:sz w:val="14"/>
                <w:szCs w:val="14"/>
              </w:rPr>
              <w:t>3.1.2 Pruebas de usabilidad y funcionalidad</w:t>
            </w:r>
          </w:p>
        </w:tc>
        <w:tc>
          <w:tcPr>
            <w:tcW w:w="0" w:type="auto"/>
            <w:vAlign w:val="center"/>
          </w:tcPr>
          <w:p w14:paraId="495AEFFD" w14:textId="77777777" w:rsidR="006C069D" w:rsidRDefault="006C069D" w:rsidP="004D3592">
            <w:pPr>
              <w:spacing w:line="360" w:lineRule="auto"/>
              <w:jc w:val="center"/>
              <w:rPr>
                <w:b/>
                <w:sz w:val="16"/>
                <w:szCs w:val="16"/>
              </w:rPr>
            </w:pPr>
          </w:p>
        </w:tc>
        <w:tc>
          <w:tcPr>
            <w:tcW w:w="0" w:type="auto"/>
            <w:vAlign w:val="center"/>
          </w:tcPr>
          <w:p w14:paraId="40B586CA"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0F00D0F9" w14:textId="77777777" w:rsidR="006C069D" w:rsidRDefault="006C069D" w:rsidP="004D3592">
            <w:pPr>
              <w:spacing w:line="360" w:lineRule="auto"/>
              <w:jc w:val="center"/>
              <w:rPr>
                <w:b/>
                <w:sz w:val="16"/>
                <w:szCs w:val="16"/>
              </w:rPr>
            </w:pPr>
          </w:p>
        </w:tc>
        <w:tc>
          <w:tcPr>
            <w:tcW w:w="0" w:type="auto"/>
            <w:tcBorders>
              <w:left w:val="single" w:sz="4" w:space="0" w:color="auto"/>
            </w:tcBorders>
            <w:vAlign w:val="center"/>
          </w:tcPr>
          <w:p w14:paraId="2D5D8EEA" w14:textId="77777777" w:rsidR="006C069D" w:rsidRDefault="006C069D" w:rsidP="004D3592">
            <w:pPr>
              <w:spacing w:line="360" w:lineRule="auto"/>
              <w:jc w:val="center"/>
              <w:rPr>
                <w:b/>
                <w:sz w:val="16"/>
                <w:szCs w:val="16"/>
              </w:rPr>
            </w:pPr>
          </w:p>
        </w:tc>
        <w:tc>
          <w:tcPr>
            <w:tcW w:w="0" w:type="auto"/>
            <w:vAlign w:val="center"/>
          </w:tcPr>
          <w:p w14:paraId="79407228" w14:textId="77777777" w:rsidR="006C069D" w:rsidRDefault="006C069D" w:rsidP="004D3592">
            <w:pPr>
              <w:spacing w:line="360" w:lineRule="auto"/>
              <w:jc w:val="center"/>
              <w:rPr>
                <w:b/>
                <w:sz w:val="16"/>
                <w:szCs w:val="16"/>
              </w:rPr>
            </w:pPr>
          </w:p>
        </w:tc>
        <w:tc>
          <w:tcPr>
            <w:tcW w:w="0" w:type="auto"/>
            <w:vAlign w:val="center"/>
          </w:tcPr>
          <w:p w14:paraId="38686FDA" w14:textId="77777777" w:rsidR="006C069D" w:rsidRDefault="006C069D" w:rsidP="004D3592">
            <w:pPr>
              <w:spacing w:line="360" w:lineRule="auto"/>
              <w:jc w:val="center"/>
              <w:rPr>
                <w:b/>
                <w:sz w:val="16"/>
                <w:szCs w:val="16"/>
              </w:rPr>
            </w:pPr>
          </w:p>
        </w:tc>
        <w:tc>
          <w:tcPr>
            <w:tcW w:w="0" w:type="auto"/>
            <w:vAlign w:val="center"/>
          </w:tcPr>
          <w:p w14:paraId="1997D9D6" w14:textId="77777777" w:rsidR="006C069D" w:rsidRDefault="006C069D" w:rsidP="004D3592">
            <w:pPr>
              <w:spacing w:line="360" w:lineRule="auto"/>
              <w:jc w:val="center"/>
              <w:rPr>
                <w:b/>
                <w:sz w:val="16"/>
                <w:szCs w:val="16"/>
              </w:rPr>
            </w:pPr>
          </w:p>
        </w:tc>
        <w:tc>
          <w:tcPr>
            <w:tcW w:w="0" w:type="auto"/>
            <w:vAlign w:val="center"/>
          </w:tcPr>
          <w:p w14:paraId="718C9FD6" w14:textId="77777777" w:rsidR="006C069D" w:rsidRDefault="006C069D" w:rsidP="004D3592">
            <w:pPr>
              <w:spacing w:line="360" w:lineRule="auto"/>
              <w:jc w:val="center"/>
              <w:rPr>
                <w:b/>
                <w:sz w:val="16"/>
                <w:szCs w:val="16"/>
              </w:rPr>
            </w:pPr>
          </w:p>
        </w:tc>
        <w:tc>
          <w:tcPr>
            <w:tcW w:w="0" w:type="auto"/>
            <w:vAlign w:val="center"/>
          </w:tcPr>
          <w:p w14:paraId="3ADCBE51"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417E00B8"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9EE5DC6"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F4B083" w:themeFill="accent2" w:themeFillTint="99"/>
            <w:vAlign w:val="center"/>
          </w:tcPr>
          <w:p w14:paraId="689040FB" w14:textId="502032AE" w:rsidR="006C069D" w:rsidRDefault="004D3592" w:rsidP="004D3592">
            <w:pPr>
              <w:spacing w:line="360" w:lineRule="auto"/>
              <w:jc w:val="center"/>
              <w:rPr>
                <w:b/>
                <w:sz w:val="16"/>
                <w:szCs w:val="16"/>
              </w:rPr>
            </w:pPr>
            <w:r>
              <w:rPr>
                <w:b/>
                <w:sz w:val="16"/>
                <w:szCs w:val="16"/>
              </w:rPr>
              <w:t>X</w:t>
            </w:r>
          </w:p>
        </w:tc>
        <w:tc>
          <w:tcPr>
            <w:tcW w:w="0" w:type="auto"/>
            <w:tcBorders>
              <w:left w:val="single" w:sz="4" w:space="0" w:color="auto"/>
              <w:right w:val="single" w:sz="4" w:space="0" w:color="auto"/>
            </w:tcBorders>
            <w:vAlign w:val="center"/>
          </w:tcPr>
          <w:p w14:paraId="0119C50A"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4A8BAAB" w14:textId="77777777" w:rsidR="006C069D" w:rsidRDefault="006C069D" w:rsidP="004D3592">
            <w:pPr>
              <w:spacing w:line="360" w:lineRule="auto"/>
              <w:jc w:val="center"/>
              <w:rPr>
                <w:b/>
                <w:sz w:val="16"/>
                <w:szCs w:val="16"/>
              </w:rPr>
            </w:pPr>
          </w:p>
        </w:tc>
      </w:tr>
      <w:tr w:rsidR="00041AED" w14:paraId="6E725E40" w14:textId="77777777" w:rsidTr="005B1439">
        <w:trPr>
          <w:trHeight w:val="57"/>
        </w:trPr>
        <w:tc>
          <w:tcPr>
            <w:tcW w:w="0" w:type="auto"/>
          </w:tcPr>
          <w:p w14:paraId="7D5B2018" w14:textId="2FE6D5EB" w:rsidR="006C069D" w:rsidRPr="00241E83" w:rsidRDefault="006C069D" w:rsidP="00716075">
            <w:pPr>
              <w:spacing w:line="240" w:lineRule="auto"/>
              <w:rPr>
                <w:b/>
                <w:sz w:val="14"/>
                <w:szCs w:val="14"/>
              </w:rPr>
            </w:pPr>
            <w:r w:rsidRPr="00241E83">
              <w:rPr>
                <w:sz w:val="14"/>
                <w:szCs w:val="14"/>
              </w:rPr>
              <w:t>3.1.3 Informe de resultados</w:t>
            </w:r>
          </w:p>
        </w:tc>
        <w:tc>
          <w:tcPr>
            <w:tcW w:w="0" w:type="auto"/>
            <w:vAlign w:val="center"/>
          </w:tcPr>
          <w:p w14:paraId="2BEB42D0" w14:textId="77777777" w:rsidR="006C069D" w:rsidRDefault="006C069D" w:rsidP="004D3592">
            <w:pPr>
              <w:spacing w:line="360" w:lineRule="auto"/>
              <w:jc w:val="center"/>
              <w:rPr>
                <w:b/>
                <w:sz w:val="16"/>
                <w:szCs w:val="16"/>
              </w:rPr>
            </w:pPr>
          </w:p>
        </w:tc>
        <w:tc>
          <w:tcPr>
            <w:tcW w:w="0" w:type="auto"/>
            <w:vAlign w:val="center"/>
          </w:tcPr>
          <w:p w14:paraId="7B6EF668"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6AEFF39B" w14:textId="77777777" w:rsidR="006C069D" w:rsidRDefault="006C069D" w:rsidP="004D3592">
            <w:pPr>
              <w:spacing w:line="360" w:lineRule="auto"/>
              <w:jc w:val="center"/>
              <w:rPr>
                <w:b/>
                <w:sz w:val="16"/>
                <w:szCs w:val="16"/>
              </w:rPr>
            </w:pPr>
          </w:p>
        </w:tc>
        <w:tc>
          <w:tcPr>
            <w:tcW w:w="0" w:type="auto"/>
            <w:tcBorders>
              <w:left w:val="single" w:sz="4" w:space="0" w:color="auto"/>
            </w:tcBorders>
            <w:vAlign w:val="center"/>
          </w:tcPr>
          <w:p w14:paraId="12617D05" w14:textId="77777777" w:rsidR="006C069D" w:rsidRDefault="006C069D" w:rsidP="004D3592">
            <w:pPr>
              <w:spacing w:line="360" w:lineRule="auto"/>
              <w:jc w:val="center"/>
              <w:rPr>
                <w:b/>
                <w:sz w:val="16"/>
                <w:szCs w:val="16"/>
              </w:rPr>
            </w:pPr>
          </w:p>
        </w:tc>
        <w:tc>
          <w:tcPr>
            <w:tcW w:w="0" w:type="auto"/>
            <w:vAlign w:val="center"/>
          </w:tcPr>
          <w:p w14:paraId="4105D819" w14:textId="77777777" w:rsidR="006C069D" w:rsidRDefault="006C069D" w:rsidP="004D3592">
            <w:pPr>
              <w:spacing w:line="360" w:lineRule="auto"/>
              <w:jc w:val="center"/>
              <w:rPr>
                <w:b/>
                <w:sz w:val="16"/>
                <w:szCs w:val="16"/>
              </w:rPr>
            </w:pPr>
          </w:p>
        </w:tc>
        <w:tc>
          <w:tcPr>
            <w:tcW w:w="0" w:type="auto"/>
            <w:vAlign w:val="center"/>
          </w:tcPr>
          <w:p w14:paraId="1840022A" w14:textId="77777777" w:rsidR="006C069D" w:rsidRDefault="006C069D" w:rsidP="004D3592">
            <w:pPr>
              <w:spacing w:line="360" w:lineRule="auto"/>
              <w:jc w:val="center"/>
              <w:rPr>
                <w:b/>
                <w:sz w:val="16"/>
                <w:szCs w:val="16"/>
              </w:rPr>
            </w:pPr>
          </w:p>
        </w:tc>
        <w:tc>
          <w:tcPr>
            <w:tcW w:w="0" w:type="auto"/>
            <w:vAlign w:val="center"/>
          </w:tcPr>
          <w:p w14:paraId="6A9FB8E2" w14:textId="77777777" w:rsidR="006C069D" w:rsidRDefault="006C069D" w:rsidP="004D3592">
            <w:pPr>
              <w:spacing w:line="360" w:lineRule="auto"/>
              <w:jc w:val="center"/>
              <w:rPr>
                <w:b/>
                <w:sz w:val="16"/>
                <w:szCs w:val="16"/>
              </w:rPr>
            </w:pPr>
          </w:p>
        </w:tc>
        <w:tc>
          <w:tcPr>
            <w:tcW w:w="0" w:type="auto"/>
            <w:vAlign w:val="center"/>
          </w:tcPr>
          <w:p w14:paraId="0C8495B7" w14:textId="77777777" w:rsidR="006C069D" w:rsidRDefault="006C069D" w:rsidP="004D3592">
            <w:pPr>
              <w:spacing w:line="360" w:lineRule="auto"/>
              <w:jc w:val="center"/>
              <w:rPr>
                <w:b/>
                <w:sz w:val="16"/>
                <w:szCs w:val="16"/>
              </w:rPr>
            </w:pPr>
          </w:p>
        </w:tc>
        <w:tc>
          <w:tcPr>
            <w:tcW w:w="0" w:type="auto"/>
            <w:vAlign w:val="center"/>
          </w:tcPr>
          <w:p w14:paraId="55703843" w14:textId="77777777" w:rsidR="006C069D" w:rsidRDefault="006C069D" w:rsidP="004D3592">
            <w:pPr>
              <w:spacing w:line="360" w:lineRule="auto"/>
              <w:jc w:val="center"/>
              <w:rPr>
                <w:b/>
                <w:sz w:val="16"/>
                <w:szCs w:val="16"/>
              </w:rPr>
            </w:pPr>
          </w:p>
        </w:tc>
        <w:tc>
          <w:tcPr>
            <w:tcW w:w="0" w:type="auto"/>
            <w:tcBorders>
              <w:right w:val="single" w:sz="4" w:space="0" w:color="auto"/>
            </w:tcBorders>
            <w:vAlign w:val="center"/>
          </w:tcPr>
          <w:p w14:paraId="4D2B57AD"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2CF72EC"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B7890DD" w14:textId="77777777" w:rsidR="006C069D" w:rsidRDefault="006C069D"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C45911" w:themeFill="accent2" w:themeFillShade="BF"/>
            <w:vAlign w:val="center"/>
          </w:tcPr>
          <w:p w14:paraId="1B5A52EB" w14:textId="7E4521E9" w:rsidR="006C069D" w:rsidRDefault="004D3592" w:rsidP="004D3592">
            <w:pPr>
              <w:spacing w:line="360" w:lineRule="auto"/>
              <w:jc w:val="center"/>
              <w:rPr>
                <w:b/>
                <w:sz w:val="16"/>
                <w:szCs w:val="16"/>
              </w:rPr>
            </w:pPr>
            <w:r w:rsidRPr="006E56BF">
              <w:rPr>
                <w:b/>
                <w:color w:val="FFFFFF" w:themeColor="background1"/>
                <w:sz w:val="16"/>
                <w:szCs w:val="16"/>
              </w:rPr>
              <w:t>X</w:t>
            </w:r>
          </w:p>
        </w:tc>
        <w:tc>
          <w:tcPr>
            <w:tcW w:w="0" w:type="auto"/>
            <w:tcBorders>
              <w:left w:val="single" w:sz="4" w:space="0" w:color="auto"/>
              <w:right w:val="single" w:sz="4" w:space="0" w:color="auto"/>
            </w:tcBorders>
            <w:vAlign w:val="center"/>
          </w:tcPr>
          <w:p w14:paraId="732BB2AC" w14:textId="77777777" w:rsidR="006C069D" w:rsidRDefault="006C069D" w:rsidP="004D3592">
            <w:pPr>
              <w:spacing w:line="360" w:lineRule="auto"/>
              <w:jc w:val="center"/>
              <w:rPr>
                <w:b/>
                <w:sz w:val="16"/>
                <w:szCs w:val="16"/>
              </w:rPr>
            </w:pPr>
          </w:p>
        </w:tc>
      </w:tr>
      <w:tr w:rsidR="00041AED" w14:paraId="75BD9EBC" w14:textId="77777777" w:rsidTr="006E56BF">
        <w:trPr>
          <w:trHeight w:val="57"/>
        </w:trPr>
        <w:tc>
          <w:tcPr>
            <w:tcW w:w="0" w:type="auto"/>
          </w:tcPr>
          <w:p w14:paraId="55DCE4D6" w14:textId="6F7D43A2" w:rsidR="00DB1279" w:rsidRPr="00241E83" w:rsidRDefault="008B29A4" w:rsidP="00716075">
            <w:pPr>
              <w:spacing w:line="240" w:lineRule="auto"/>
              <w:rPr>
                <w:sz w:val="14"/>
                <w:szCs w:val="14"/>
              </w:rPr>
            </w:pPr>
            <w:r w:rsidRPr="008B29A4">
              <w:rPr>
                <w:b/>
                <w:bCs/>
                <w:sz w:val="14"/>
                <w:szCs w:val="14"/>
              </w:rPr>
              <w:t>4.1 Despliegue Técnico</w:t>
            </w:r>
          </w:p>
        </w:tc>
        <w:tc>
          <w:tcPr>
            <w:tcW w:w="0" w:type="auto"/>
            <w:vAlign w:val="center"/>
          </w:tcPr>
          <w:p w14:paraId="1643B758" w14:textId="77777777" w:rsidR="00DB1279" w:rsidRDefault="00DB1279" w:rsidP="004D3592">
            <w:pPr>
              <w:spacing w:line="360" w:lineRule="auto"/>
              <w:jc w:val="center"/>
              <w:rPr>
                <w:b/>
                <w:sz w:val="16"/>
                <w:szCs w:val="16"/>
              </w:rPr>
            </w:pPr>
          </w:p>
        </w:tc>
        <w:tc>
          <w:tcPr>
            <w:tcW w:w="0" w:type="auto"/>
            <w:vAlign w:val="center"/>
          </w:tcPr>
          <w:p w14:paraId="3EDD5707" w14:textId="77777777" w:rsidR="00DB1279" w:rsidRDefault="00DB1279" w:rsidP="004D3592">
            <w:pPr>
              <w:spacing w:line="360" w:lineRule="auto"/>
              <w:jc w:val="center"/>
              <w:rPr>
                <w:b/>
                <w:sz w:val="16"/>
                <w:szCs w:val="16"/>
              </w:rPr>
            </w:pPr>
          </w:p>
        </w:tc>
        <w:tc>
          <w:tcPr>
            <w:tcW w:w="0" w:type="auto"/>
            <w:tcBorders>
              <w:right w:val="single" w:sz="4" w:space="0" w:color="auto"/>
            </w:tcBorders>
            <w:vAlign w:val="center"/>
          </w:tcPr>
          <w:p w14:paraId="4C6079E4" w14:textId="77777777" w:rsidR="00DB1279" w:rsidRDefault="00DB1279" w:rsidP="004D3592">
            <w:pPr>
              <w:spacing w:line="360" w:lineRule="auto"/>
              <w:jc w:val="center"/>
              <w:rPr>
                <w:b/>
                <w:sz w:val="16"/>
                <w:szCs w:val="16"/>
              </w:rPr>
            </w:pPr>
          </w:p>
        </w:tc>
        <w:tc>
          <w:tcPr>
            <w:tcW w:w="0" w:type="auto"/>
            <w:tcBorders>
              <w:left w:val="single" w:sz="4" w:space="0" w:color="auto"/>
            </w:tcBorders>
            <w:vAlign w:val="center"/>
          </w:tcPr>
          <w:p w14:paraId="2C30EB35" w14:textId="77777777" w:rsidR="00DB1279" w:rsidRDefault="00DB1279" w:rsidP="004D3592">
            <w:pPr>
              <w:spacing w:line="360" w:lineRule="auto"/>
              <w:jc w:val="center"/>
              <w:rPr>
                <w:b/>
                <w:sz w:val="16"/>
                <w:szCs w:val="16"/>
              </w:rPr>
            </w:pPr>
          </w:p>
        </w:tc>
        <w:tc>
          <w:tcPr>
            <w:tcW w:w="0" w:type="auto"/>
            <w:vAlign w:val="center"/>
          </w:tcPr>
          <w:p w14:paraId="6BBC1FC0" w14:textId="77777777" w:rsidR="00DB1279" w:rsidRDefault="00DB1279" w:rsidP="004D3592">
            <w:pPr>
              <w:spacing w:line="360" w:lineRule="auto"/>
              <w:jc w:val="center"/>
              <w:rPr>
                <w:b/>
                <w:sz w:val="16"/>
                <w:szCs w:val="16"/>
              </w:rPr>
            </w:pPr>
          </w:p>
        </w:tc>
        <w:tc>
          <w:tcPr>
            <w:tcW w:w="0" w:type="auto"/>
            <w:vAlign w:val="center"/>
          </w:tcPr>
          <w:p w14:paraId="2B1AFE3D" w14:textId="77777777" w:rsidR="00DB1279" w:rsidRDefault="00DB1279" w:rsidP="004D3592">
            <w:pPr>
              <w:spacing w:line="360" w:lineRule="auto"/>
              <w:jc w:val="center"/>
              <w:rPr>
                <w:b/>
                <w:sz w:val="16"/>
                <w:szCs w:val="16"/>
              </w:rPr>
            </w:pPr>
          </w:p>
        </w:tc>
        <w:tc>
          <w:tcPr>
            <w:tcW w:w="0" w:type="auto"/>
            <w:vAlign w:val="center"/>
          </w:tcPr>
          <w:p w14:paraId="45983CCE" w14:textId="77777777" w:rsidR="00DB1279" w:rsidRDefault="00DB1279" w:rsidP="004D3592">
            <w:pPr>
              <w:spacing w:line="360" w:lineRule="auto"/>
              <w:jc w:val="center"/>
              <w:rPr>
                <w:b/>
                <w:sz w:val="16"/>
                <w:szCs w:val="16"/>
              </w:rPr>
            </w:pPr>
          </w:p>
        </w:tc>
        <w:tc>
          <w:tcPr>
            <w:tcW w:w="0" w:type="auto"/>
            <w:vAlign w:val="center"/>
          </w:tcPr>
          <w:p w14:paraId="7C619215" w14:textId="77777777" w:rsidR="00DB1279" w:rsidRDefault="00DB1279" w:rsidP="004D3592">
            <w:pPr>
              <w:spacing w:line="360" w:lineRule="auto"/>
              <w:jc w:val="center"/>
              <w:rPr>
                <w:b/>
                <w:sz w:val="16"/>
                <w:szCs w:val="16"/>
              </w:rPr>
            </w:pPr>
          </w:p>
        </w:tc>
        <w:tc>
          <w:tcPr>
            <w:tcW w:w="0" w:type="auto"/>
            <w:vAlign w:val="center"/>
          </w:tcPr>
          <w:p w14:paraId="462E3B5F" w14:textId="77777777" w:rsidR="00DB1279" w:rsidRDefault="00DB1279" w:rsidP="004D3592">
            <w:pPr>
              <w:spacing w:line="360" w:lineRule="auto"/>
              <w:jc w:val="center"/>
              <w:rPr>
                <w:b/>
                <w:sz w:val="16"/>
                <w:szCs w:val="16"/>
              </w:rPr>
            </w:pPr>
          </w:p>
        </w:tc>
        <w:tc>
          <w:tcPr>
            <w:tcW w:w="0" w:type="auto"/>
            <w:tcBorders>
              <w:right w:val="single" w:sz="4" w:space="0" w:color="auto"/>
            </w:tcBorders>
            <w:vAlign w:val="center"/>
          </w:tcPr>
          <w:p w14:paraId="76A87C35" w14:textId="77777777" w:rsidR="00DB1279" w:rsidRDefault="00DB127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8B1EF25" w14:textId="77777777" w:rsidR="00DB1279" w:rsidRDefault="00DB127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D303BE1" w14:textId="77777777" w:rsidR="00DB1279" w:rsidRDefault="00DB1279"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5E75ED9E" w14:textId="77777777" w:rsidR="00DB1279" w:rsidRDefault="00DB1279"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EDEDED" w:themeFill="accent3" w:themeFillTint="33"/>
            <w:vAlign w:val="center"/>
          </w:tcPr>
          <w:p w14:paraId="6D29C028" w14:textId="3D32ECA5" w:rsidR="00DB1279" w:rsidRDefault="004D3592" w:rsidP="004D3592">
            <w:pPr>
              <w:spacing w:line="360" w:lineRule="auto"/>
              <w:jc w:val="center"/>
              <w:rPr>
                <w:b/>
                <w:sz w:val="16"/>
                <w:szCs w:val="16"/>
              </w:rPr>
            </w:pPr>
            <w:r>
              <w:rPr>
                <w:b/>
                <w:sz w:val="16"/>
                <w:szCs w:val="16"/>
              </w:rPr>
              <w:t>X</w:t>
            </w:r>
          </w:p>
        </w:tc>
      </w:tr>
      <w:tr w:rsidR="00041AED" w14:paraId="73242B2F" w14:textId="77777777" w:rsidTr="006E56BF">
        <w:trPr>
          <w:trHeight w:val="57"/>
        </w:trPr>
        <w:tc>
          <w:tcPr>
            <w:tcW w:w="0" w:type="auto"/>
          </w:tcPr>
          <w:p w14:paraId="0D8D7038" w14:textId="392A4070" w:rsidR="00806EB5" w:rsidRPr="00241E83" w:rsidRDefault="00806EB5" w:rsidP="00716075">
            <w:pPr>
              <w:spacing w:line="240" w:lineRule="auto"/>
              <w:rPr>
                <w:b/>
                <w:sz w:val="14"/>
                <w:szCs w:val="14"/>
              </w:rPr>
            </w:pPr>
            <w:r w:rsidRPr="00241E83">
              <w:rPr>
                <w:sz w:val="14"/>
                <w:szCs w:val="14"/>
              </w:rPr>
              <w:t>4.1.1 Revisión y Migración de datos</w:t>
            </w:r>
          </w:p>
        </w:tc>
        <w:tc>
          <w:tcPr>
            <w:tcW w:w="0" w:type="auto"/>
            <w:vAlign w:val="center"/>
          </w:tcPr>
          <w:p w14:paraId="0616CCEB" w14:textId="77777777" w:rsidR="00806EB5" w:rsidRDefault="00806EB5" w:rsidP="004D3592">
            <w:pPr>
              <w:spacing w:line="360" w:lineRule="auto"/>
              <w:jc w:val="center"/>
              <w:rPr>
                <w:b/>
                <w:sz w:val="16"/>
                <w:szCs w:val="16"/>
              </w:rPr>
            </w:pPr>
          </w:p>
        </w:tc>
        <w:tc>
          <w:tcPr>
            <w:tcW w:w="0" w:type="auto"/>
            <w:vAlign w:val="center"/>
          </w:tcPr>
          <w:p w14:paraId="33C00C2B"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699F9B52" w14:textId="77777777" w:rsidR="00806EB5" w:rsidRDefault="00806EB5" w:rsidP="004D3592">
            <w:pPr>
              <w:spacing w:line="360" w:lineRule="auto"/>
              <w:jc w:val="center"/>
              <w:rPr>
                <w:b/>
                <w:sz w:val="16"/>
                <w:szCs w:val="16"/>
              </w:rPr>
            </w:pPr>
          </w:p>
        </w:tc>
        <w:tc>
          <w:tcPr>
            <w:tcW w:w="0" w:type="auto"/>
            <w:tcBorders>
              <w:left w:val="single" w:sz="4" w:space="0" w:color="auto"/>
            </w:tcBorders>
            <w:vAlign w:val="center"/>
          </w:tcPr>
          <w:p w14:paraId="2B16807E" w14:textId="77777777" w:rsidR="00806EB5" w:rsidRDefault="00806EB5" w:rsidP="004D3592">
            <w:pPr>
              <w:spacing w:line="360" w:lineRule="auto"/>
              <w:jc w:val="center"/>
              <w:rPr>
                <w:b/>
                <w:sz w:val="16"/>
                <w:szCs w:val="16"/>
              </w:rPr>
            </w:pPr>
          </w:p>
        </w:tc>
        <w:tc>
          <w:tcPr>
            <w:tcW w:w="0" w:type="auto"/>
            <w:vAlign w:val="center"/>
          </w:tcPr>
          <w:p w14:paraId="194C243D" w14:textId="77777777" w:rsidR="00806EB5" w:rsidRDefault="00806EB5" w:rsidP="004D3592">
            <w:pPr>
              <w:spacing w:line="360" w:lineRule="auto"/>
              <w:jc w:val="center"/>
              <w:rPr>
                <w:b/>
                <w:sz w:val="16"/>
                <w:szCs w:val="16"/>
              </w:rPr>
            </w:pPr>
          </w:p>
        </w:tc>
        <w:tc>
          <w:tcPr>
            <w:tcW w:w="0" w:type="auto"/>
            <w:vAlign w:val="center"/>
          </w:tcPr>
          <w:p w14:paraId="1916F00F" w14:textId="77777777" w:rsidR="00806EB5" w:rsidRDefault="00806EB5" w:rsidP="004D3592">
            <w:pPr>
              <w:spacing w:line="360" w:lineRule="auto"/>
              <w:jc w:val="center"/>
              <w:rPr>
                <w:b/>
                <w:sz w:val="16"/>
                <w:szCs w:val="16"/>
              </w:rPr>
            </w:pPr>
          </w:p>
        </w:tc>
        <w:tc>
          <w:tcPr>
            <w:tcW w:w="0" w:type="auto"/>
            <w:vAlign w:val="center"/>
          </w:tcPr>
          <w:p w14:paraId="20043642" w14:textId="77777777" w:rsidR="00806EB5" w:rsidRDefault="00806EB5" w:rsidP="004D3592">
            <w:pPr>
              <w:spacing w:line="360" w:lineRule="auto"/>
              <w:jc w:val="center"/>
              <w:rPr>
                <w:b/>
                <w:sz w:val="16"/>
                <w:szCs w:val="16"/>
              </w:rPr>
            </w:pPr>
          </w:p>
        </w:tc>
        <w:tc>
          <w:tcPr>
            <w:tcW w:w="0" w:type="auto"/>
            <w:vAlign w:val="center"/>
          </w:tcPr>
          <w:p w14:paraId="5CA24E67" w14:textId="77777777" w:rsidR="00806EB5" w:rsidRDefault="00806EB5" w:rsidP="004D3592">
            <w:pPr>
              <w:spacing w:line="360" w:lineRule="auto"/>
              <w:jc w:val="center"/>
              <w:rPr>
                <w:b/>
                <w:sz w:val="16"/>
                <w:szCs w:val="16"/>
              </w:rPr>
            </w:pPr>
          </w:p>
        </w:tc>
        <w:tc>
          <w:tcPr>
            <w:tcW w:w="0" w:type="auto"/>
            <w:vAlign w:val="center"/>
          </w:tcPr>
          <w:p w14:paraId="59A6A9BF"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69CAE68A"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7FB3A64"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BFBC446"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4A5A93E"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DBDBDB" w:themeFill="accent3" w:themeFillTint="66"/>
            <w:vAlign w:val="center"/>
          </w:tcPr>
          <w:p w14:paraId="525A7415" w14:textId="65AD394D" w:rsidR="00806EB5" w:rsidRDefault="004D3592" w:rsidP="004D3592">
            <w:pPr>
              <w:spacing w:line="360" w:lineRule="auto"/>
              <w:jc w:val="center"/>
              <w:rPr>
                <w:b/>
                <w:sz w:val="16"/>
                <w:szCs w:val="16"/>
              </w:rPr>
            </w:pPr>
            <w:r>
              <w:rPr>
                <w:b/>
                <w:sz w:val="16"/>
                <w:szCs w:val="16"/>
              </w:rPr>
              <w:t>X</w:t>
            </w:r>
          </w:p>
        </w:tc>
      </w:tr>
      <w:tr w:rsidR="00041AED" w14:paraId="510EF0DB" w14:textId="77777777" w:rsidTr="006E56BF">
        <w:trPr>
          <w:trHeight w:val="57"/>
        </w:trPr>
        <w:tc>
          <w:tcPr>
            <w:tcW w:w="0" w:type="auto"/>
          </w:tcPr>
          <w:p w14:paraId="4D9996F2" w14:textId="24F6D9D6" w:rsidR="00806EB5" w:rsidRPr="00241E83" w:rsidRDefault="00806EB5" w:rsidP="00716075">
            <w:pPr>
              <w:spacing w:line="240" w:lineRule="auto"/>
              <w:rPr>
                <w:b/>
                <w:sz w:val="14"/>
                <w:szCs w:val="14"/>
              </w:rPr>
            </w:pPr>
            <w:r w:rsidRPr="00241E83">
              <w:rPr>
                <w:sz w:val="14"/>
                <w:szCs w:val="14"/>
              </w:rPr>
              <w:t>4.1.2 Configuración entorno de producción</w:t>
            </w:r>
          </w:p>
        </w:tc>
        <w:tc>
          <w:tcPr>
            <w:tcW w:w="0" w:type="auto"/>
            <w:vAlign w:val="center"/>
          </w:tcPr>
          <w:p w14:paraId="184098E9" w14:textId="77777777" w:rsidR="00806EB5" w:rsidRDefault="00806EB5" w:rsidP="004D3592">
            <w:pPr>
              <w:spacing w:line="360" w:lineRule="auto"/>
              <w:jc w:val="center"/>
              <w:rPr>
                <w:b/>
                <w:sz w:val="16"/>
                <w:szCs w:val="16"/>
              </w:rPr>
            </w:pPr>
          </w:p>
        </w:tc>
        <w:tc>
          <w:tcPr>
            <w:tcW w:w="0" w:type="auto"/>
            <w:vAlign w:val="center"/>
          </w:tcPr>
          <w:p w14:paraId="0136D1B4"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2F179C91" w14:textId="77777777" w:rsidR="00806EB5" w:rsidRDefault="00806EB5" w:rsidP="004D3592">
            <w:pPr>
              <w:spacing w:line="360" w:lineRule="auto"/>
              <w:jc w:val="center"/>
              <w:rPr>
                <w:b/>
                <w:sz w:val="16"/>
                <w:szCs w:val="16"/>
              </w:rPr>
            </w:pPr>
          </w:p>
        </w:tc>
        <w:tc>
          <w:tcPr>
            <w:tcW w:w="0" w:type="auto"/>
            <w:tcBorders>
              <w:left w:val="single" w:sz="4" w:space="0" w:color="auto"/>
            </w:tcBorders>
            <w:vAlign w:val="center"/>
          </w:tcPr>
          <w:p w14:paraId="37DE26AB" w14:textId="77777777" w:rsidR="00806EB5" w:rsidRDefault="00806EB5" w:rsidP="004D3592">
            <w:pPr>
              <w:spacing w:line="360" w:lineRule="auto"/>
              <w:jc w:val="center"/>
              <w:rPr>
                <w:b/>
                <w:sz w:val="16"/>
                <w:szCs w:val="16"/>
              </w:rPr>
            </w:pPr>
          </w:p>
        </w:tc>
        <w:tc>
          <w:tcPr>
            <w:tcW w:w="0" w:type="auto"/>
            <w:vAlign w:val="center"/>
          </w:tcPr>
          <w:p w14:paraId="607E31BE" w14:textId="77777777" w:rsidR="00806EB5" w:rsidRDefault="00806EB5" w:rsidP="004D3592">
            <w:pPr>
              <w:spacing w:line="360" w:lineRule="auto"/>
              <w:jc w:val="center"/>
              <w:rPr>
                <w:b/>
                <w:sz w:val="16"/>
                <w:szCs w:val="16"/>
              </w:rPr>
            </w:pPr>
          </w:p>
        </w:tc>
        <w:tc>
          <w:tcPr>
            <w:tcW w:w="0" w:type="auto"/>
            <w:vAlign w:val="center"/>
          </w:tcPr>
          <w:p w14:paraId="6447306B" w14:textId="77777777" w:rsidR="00806EB5" w:rsidRDefault="00806EB5" w:rsidP="004D3592">
            <w:pPr>
              <w:spacing w:line="360" w:lineRule="auto"/>
              <w:jc w:val="center"/>
              <w:rPr>
                <w:b/>
                <w:sz w:val="16"/>
                <w:szCs w:val="16"/>
              </w:rPr>
            </w:pPr>
          </w:p>
        </w:tc>
        <w:tc>
          <w:tcPr>
            <w:tcW w:w="0" w:type="auto"/>
            <w:vAlign w:val="center"/>
          </w:tcPr>
          <w:p w14:paraId="1A197661" w14:textId="77777777" w:rsidR="00806EB5" w:rsidRDefault="00806EB5" w:rsidP="004D3592">
            <w:pPr>
              <w:spacing w:line="360" w:lineRule="auto"/>
              <w:jc w:val="center"/>
              <w:rPr>
                <w:b/>
                <w:sz w:val="16"/>
                <w:szCs w:val="16"/>
              </w:rPr>
            </w:pPr>
          </w:p>
        </w:tc>
        <w:tc>
          <w:tcPr>
            <w:tcW w:w="0" w:type="auto"/>
            <w:vAlign w:val="center"/>
          </w:tcPr>
          <w:p w14:paraId="5DDF243A" w14:textId="77777777" w:rsidR="00806EB5" w:rsidRDefault="00806EB5" w:rsidP="004D3592">
            <w:pPr>
              <w:spacing w:line="360" w:lineRule="auto"/>
              <w:jc w:val="center"/>
              <w:rPr>
                <w:b/>
                <w:sz w:val="16"/>
                <w:szCs w:val="16"/>
              </w:rPr>
            </w:pPr>
          </w:p>
        </w:tc>
        <w:tc>
          <w:tcPr>
            <w:tcW w:w="0" w:type="auto"/>
            <w:vAlign w:val="center"/>
          </w:tcPr>
          <w:p w14:paraId="547DBFBA"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773129AB"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341882ED"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B63970A"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6A6256A"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C9C9C9" w:themeFill="accent3" w:themeFillTint="99"/>
            <w:vAlign w:val="center"/>
          </w:tcPr>
          <w:p w14:paraId="4EF6119F" w14:textId="417C2420" w:rsidR="00806EB5" w:rsidRDefault="004D3592" w:rsidP="004D3592">
            <w:pPr>
              <w:spacing w:line="360" w:lineRule="auto"/>
              <w:jc w:val="center"/>
              <w:rPr>
                <w:b/>
                <w:sz w:val="16"/>
                <w:szCs w:val="16"/>
              </w:rPr>
            </w:pPr>
            <w:r>
              <w:rPr>
                <w:b/>
                <w:sz w:val="16"/>
                <w:szCs w:val="16"/>
              </w:rPr>
              <w:t>X</w:t>
            </w:r>
          </w:p>
        </w:tc>
      </w:tr>
      <w:tr w:rsidR="00041AED" w14:paraId="2F44057D" w14:textId="77777777" w:rsidTr="006E56BF">
        <w:trPr>
          <w:trHeight w:val="57"/>
        </w:trPr>
        <w:tc>
          <w:tcPr>
            <w:tcW w:w="0" w:type="auto"/>
          </w:tcPr>
          <w:p w14:paraId="453AD135" w14:textId="2D0FB5B8" w:rsidR="00806EB5" w:rsidRPr="00241E83" w:rsidRDefault="00806EB5" w:rsidP="00716075">
            <w:pPr>
              <w:spacing w:line="240" w:lineRule="auto"/>
              <w:rPr>
                <w:b/>
                <w:sz w:val="14"/>
                <w:szCs w:val="14"/>
              </w:rPr>
            </w:pPr>
            <w:r w:rsidRPr="00241E83">
              <w:rPr>
                <w:sz w:val="14"/>
                <w:szCs w:val="14"/>
              </w:rPr>
              <w:t>4.1.3 Ejecución del despliegue</w:t>
            </w:r>
          </w:p>
        </w:tc>
        <w:tc>
          <w:tcPr>
            <w:tcW w:w="0" w:type="auto"/>
            <w:vAlign w:val="center"/>
          </w:tcPr>
          <w:p w14:paraId="7C78BB50" w14:textId="77777777" w:rsidR="00806EB5" w:rsidRDefault="00806EB5" w:rsidP="004D3592">
            <w:pPr>
              <w:spacing w:line="360" w:lineRule="auto"/>
              <w:jc w:val="center"/>
              <w:rPr>
                <w:b/>
                <w:sz w:val="16"/>
                <w:szCs w:val="16"/>
              </w:rPr>
            </w:pPr>
          </w:p>
        </w:tc>
        <w:tc>
          <w:tcPr>
            <w:tcW w:w="0" w:type="auto"/>
            <w:vAlign w:val="center"/>
          </w:tcPr>
          <w:p w14:paraId="3EB6DCD4"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08429918" w14:textId="77777777" w:rsidR="00806EB5" w:rsidRDefault="00806EB5" w:rsidP="004D3592">
            <w:pPr>
              <w:spacing w:line="360" w:lineRule="auto"/>
              <w:jc w:val="center"/>
              <w:rPr>
                <w:b/>
                <w:sz w:val="16"/>
                <w:szCs w:val="16"/>
              </w:rPr>
            </w:pPr>
          </w:p>
        </w:tc>
        <w:tc>
          <w:tcPr>
            <w:tcW w:w="0" w:type="auto"/>
            <w:tcBorders>
              <w:left w:val="single" w:sz="4" w:space="0" w:color="auto"/>
            </w:tcBorders>
            <w:vAlign w:val="center"/>
          </w:tcPr>
          <w:p w14:paraId="7DF7ECA8" w14:textId="77777777" w:rsidR="00806EB5" w:rsidRDefault="00806EB5" w:rsidP="004D3592">
            <w:pPr>
              <w:spacing w:line="360" w:lineRule="auto"/>
              <w:jc w:val="center"/>
              <w:rPr>
                <w:b/>
                <w:sz w:val="16"/>
                <w:szCs w:val="16"/>
              </w:rPr>
            </w:pPr>
          </w:p>
        </w:tc>
        <w:tc>
          <w:tcPr>
            <w:tcW w:w="0" w:type="auto"/>
            <w:vAlign w:val="center"/>
          </w:tcPr>
          <w:p w14:paraId="2B3ED90D" w14:textId="77777777" w:rsidR="00806EB5" w:rsidRDefault="00806EB5" w:rsidP="004D3592">
            <w:pPr>
              <w:spacing w:line="360" w:lineRule="auto"/>
              <w:jc w:val="center"/>
              <w:rPr>
                <w:b/>
                <w:sz w:val="16"/>
                <w:szCs w:val="16"/>
              </w:rPr>
            </w:pPr>
          </w:p>
        </w:tc>
        <w:tc>
          <w:tcPr>
            <w:tcW w:w="0" w:type="auto"/>
            <w:vAlign w:val="center"/>
          </w:tcPr>
          <w:p w14:paraId="2519907B" w14:textId="77777777" w:rsidR="00806EB5" w:rsidRDefault="00806EB5" w:rsidP="004D3592">
            <w:pPr>
              <w:spacing w:line="360" w:lineRule="auto"/>
              <w:jc w:val="center"/>
              <w:rPr>
                <w:b/>
                <w:sz w:val="16"/>
                <w:szCs w:val="16"/>
              </w:rPr>
            </w:pPr>
          </w:p>
        </w:tc>
        <w:tc>
          <w:tcPr>
            <w:tcW w:w="0" w:type="auto"/>
            <w:vAlign w:val="center"/>
          </w:tcPr>
          <w:p w14:paraId="60C88078" w14:textId="77777777" w:rsidR="00806EB5" w:rsidRDefault="00806EB5" w:rsidP="004D3592">
            <w:pPr>
              <w:spacing w:line="360" w:lineRule="auto"/>
              <w:jc w:val="center"/>
              <w:rPr>
                <w:b/>
                <w:sz w:val="16"/>
                <w:szCs w:val="16"/>
              </w:rPr>
            </w:pPr>
          </w:p>
        </w:tc>
        <w:tc>
          <w:tcPr>
            <w:tcW w:w="0" w:type="auto"/>
            <w:vAlign w:val="center"/>
          </w:tcPr>
          <w:p w14:paraId="06F567DE" w14:textId="77777777" w:rsidR="00806EB5" w:rsidRDefault="00806EB5" w:rsidP="004D3592">
            <w:pPr>
              <w:spacing w:line="360" w:lineRule="auto"/>
              <w:jc w:val="center"/>
              <w:rPr>
                <w:b/>
                <w:sz w:val="16"/>
                <w:szCs w:val="16"/>
              </w:rPr>
            </w:pPr>
          </w:p>
        </w:tc>
        <w:tc>
          <w:tcPr>
            <w:tcW w:w="0" w:type="auto"/>
            <w:vAlign w:val="center"/>
          </w:tcPr>
          <w:p w14:paraId="0F9E752F"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4D025521"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6D88B0A5"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FEDAC18"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4BEFDBD3"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7B7B7B" w:themeFill="accent3" w:themeFillShade="BF"/>
            <w:vAlign w:val="center"/>
          </w:tcPr>
          <w:p w14:paraId="4BD115F4" w14:textId="5282C1B5" w:rsidR="00806EB5" w:rsidRDefault="004D3592" w:rsidP="004D3592">
            <w:pPr>
              <w:spacing w:line="360" w:lineRule="auto"/>
              <w:jc w:val="center"/>
              <w:rPr>
                <w:b/>
                <w:sz w:val="16"/>
                <w:szCs w:val="16"/>
              </w:rPr>
            </w:pPr>
            <w:r>
              <w:rPr>
                <w:b/>
                <w:sz w:val="16"/>
                <w:szCs w:val="16"/>
              </w:rPr>
              <w:t>X</w:t>
            </w:r>
          </w:p>
        </w:tc>
      </w:tr>
      <w:tr w:rsidR="00041AED" w14:paraId="32F818E5" w14:textId="77777777" w:rsidTr="006E56BF">
        <w:trPr>
          <w:trHeight w:val="57"/>
        </w:trPr>
        <w:tc>
          <w:tcPr>
            <w:tcW w:w="0" w:type="auto"/>
          </w:tcPr>
          <w:p w14:paraId="5F9349B3" w14:textId="4EBB188D" w:rsidR="00806EB5" w:rsidRPr="00241E83" w:rsidRDefault="00806EB5" w:rsidP="00716075">
            <w:pPr>
              <w:spacing w:line="240" w:lineRule="auto"/>
              <w:rPr>
                <w:b/>
                <w:sz w:val="14"/>
                <w:szCs w:val="14"/>
              </w:rPr>
            </w:pPr>
            <w:r w:rsidRPr="00241E83">
              <w:rPr>
                <w:sz w:val="14"/>
                <w:szCs w:val="14"/>
              </w:rPr>
              <w:t>4.1.4 Pruebas post-despliegue</w:t>
            </w:r>
          </w:p>
        </w:tc>
        <w:tc>
          <w:tcPr>
            <w:tcW w:w="0" w:type="auto"/>
            <w:vAlign w:val="center"/>
          </w:tcPr>
          <w:p w14:paraId="307F4832" w14:textId="77777777" w:rsidR="00806EB5" w:rsidRDefault="00806EB5" w:rsidP="004D3592">
            <w:pPr>
              <w:spacing w:line="360" w:lineRule="auto"/>
              <w:jc w:val="center"/>
              <w:rPr>
                <w:b/>
                <w:sz w:val="16"/>
                <w:szCs w:val="16"/>
              </w:rPr>
            </w:pPr>
          </w:p>
        </w:tc>
        <w:tc>
          <w:tcPr>
            <w:tcW w:w="0" w:type="auto"/>
            <w:vAlign w:val="center"/>
          </w:tcPr>
          <w:p w14:paraId="1E017CC9"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3A1CDD99" w14:textId="77777777" w:rsidR="00806EB5" w:rsidRDefault="00806EB5" w:rsidP="004D3592">
            <w:pPr>
              <w:spacing w:line="360" w:lineRule="auto"/>
              <w:jc w:val="center"/>
              <w:rPr>
                <w:b/>
                <w:sz w:val="16"/>
                <w:szCs w:val="16"/>
              </w:rPr>
            </w:pPr>
          </w:p>
        </w:tc>
        <w:tc>
          <w:tcPr>
            <w:tcW w:w="0" w:type="auto"/>
            <w:tcBorders>
              <w:left w:val="single" w:sz="4" w:space="0" w:color="auto"/>
            </w:tcBorders>
            <w:vAlign w:val="center"/>
          </w:tcPr>
          <w:p w14:paraId="006E015D" w14:textId="77777777" w:rsidR="00806EB5" w:rsidRDefault="00806EB5" w:rsidP="004D3592">
            <w:pPr>
              <w:spacing w:line="360" w:lineRule="auto"/>
              <w:jc w:val="center"/>
              <w:rPr>
                <w:b/>
                <w:sz w:val="16"/>
                <w:szCs w:val="16"/>
              </w:rPr>
            </w:pPr>
          </w:p>
        </w:tc>
        <w:tc>
          <w:tcPr>
            <w:tcW w:w="0" w:type="auto"/>
            <w:vAlign w:val="center"/>
          </w:tcPr>
          <w:p w14:paraId="17370AE7" w14:textId="77777777" w:rsidR="00806EB5" w:rsidRDefault="00806EB5" w:rsidP="004D3592">
            <w:pPr>
              <w:spacing w:line="360" w:lineRule="auto"/>
              <w:jc w:val="center"/>
              <w:rPr>
                <w:b/>
                <w:sz w:val="16"/>
                <w:szCs w:val="16"/>
              </w:rPr>
            </w:pPr>
          </w:p>
        </w:tc>
        <w:tc>
          <w:tcPr>
            <w:tcW w:w="0" w:type="auto"/>
            <w:vAlign w:val="center"/>
          </w:tcPr>
          <w:p w14:paraId="35AA09A6" w14:textId="77777777" w:rsidR="00806EB5" w:rsidRDefault="00806EB5" w:rsidP="004D3592">
            <w:pPr>
              <w:spacing w:line="360" w:lineRule="auto"/>
              <w:jc w:val="center"/>
              <w:rPr>
                <w:b/>
                <w:sz w:val="16"/>
                <w:szCs w:val="16"/>
              </w:rPr>
            </w:pPr>
          </w:p>
        </w:tc>
        <w:tc>
          <w:tcPr>
            <w:tcW w:w="0" w:type="auto"/>
            <w:vAlign w:val="center"/>
          </w:tcPr>
          <w:p w14:paraId="57410074" w14:textId="77777777" w:rsidR="00806EB5" w:rsidRDefault="00806EB5" w:rsidP="004D3592">
            <w:pPr>
              <w:spacing w:line="360" w:lineRule="auto"/>
              <w:jc w:val="center"/>
              <w:rPr>
                <w:b/>
                <w:sz w:val="16"/>
                <w:szCs w:val="16"/>
              </w:rPr>
            </w:pPr>
          </w:p>
        </w:tc>
        <w:tc>
          <w:tcPr>
            <w:tcW w:w="0" w:type="auto"/>
            <w:vAlign w:val="center"/>
          </w:tcPr>
          <w:p w14:paraId="73BB4DE2" w14:textId="77777777" w:rsidR="00806EB5" w:rsidRDefault="00806EB5" w:rsidP="004D3592">
            <w:pPr>
              <w:spacing w:line="360" w:lineRule="auto"/>
              <w:jc w:val="center"/>
              <w:rPr>
                <w:b/>
                <w:sz w:val="16"/>
                <w:szCs w:val="16"/>
              </w:rPr>
            </w:pPr>
          </w:p>
        </w:tc>
        <w:tc>
          <w:tcPr>
            <w:tcW w:w="0" w:type="auto"/>
            <w:vAlign w:val="center"/>
          </w:tcPr>
          <w:p w14:paraId="73A7DEF2"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0A20CFE5"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7D43FE9"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14A49E92"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0A64011D"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525252" w:themeFill="accent3" w:themeFillShade="80"/>
            <w:vAlign w:val="center"/>
          </w:tcPr>
          <w:p w14:paraId="398B603F" w14:textId="7D4E0DAC" w:rsidR="00806EB5" w:rsidRDefault="004D3592" w:rsidP="004D3592">
            <w:pPr>
              <w:spacing w:line="360" w:lineRule="auto"/>
              <w:jc w:val="center"/>
              <w:rPr>
                <w:b/>
                <w:sz w:val="16"/>
                <w:szCs w:val="16"/>
              </w:rPr>
            </w:pPr>
            <w:r>
              <w:rPr>
                <w:b/>
                <w:sz w:val="16"/>
                <w:szCs w:val="16"/>
              </w:rPr>
              <w:t>X</w:t>
            </w:r>
          </w:p>
        </w:tc>
      </w:tr>
      <w:tr w:rsidR="00041AED" w14:paraId="1BA8013E" w14:textId="77777777" w:rsidTr="006E56BF">
        <w:trPr>
          <w:trHeight w:val="57"/>
        </w:trPr>
        <w:tc>
          <w:tcPr>
            <w:tcW w:w="0" w:type="auto"/>
          </w:tcPr>
          <w:p w14:paraId="5763BA54" w14:textId="7AA9C8B6" w:rsidR="00806EB5" w:rsidRPr="00241E83" w:rsidRDefault="00806EB5" w:rsidP="00716075">
            <w:pPr>
              <w:spacing w:line="240" w:lineRule="auto"/>
              <w:rPr>
                <w:b/>
                <w:sz w:val="14"/>
                <w:szCs w:val="14"/>
              </w:rPr>
            </w:pPr>
            <w:r w:rsidRPr="00241E83">
              <w:rPr>
                <w:sz w:val="14"/>
                <w:szCs w:val="14"/>
              </w:rPr>
              <w:t>4.1.5 Informe de resultados</w:t>
            </w:r>
          </w:p>
        </w:tc>
        <w:tc>
          <w:tcPr>
            <w:tcW w:w="0" w:type="auto"/>
            <w:vAlign w:val="center"/>
          </w:tcPr>
          <w:p w14:paraId="27F0055B" w14:textId="77777777" w:rsidR="00806EB5" w:rsidRDefault="00806EB5" w:rsidP="004D3592">
            <w:pPr>
              <w:spacing w:line="360" w:lineRule="auto"/>
              <w:jc w:val="center"/>
              <w:rPr>
                <w:b/>
                <w:sz w:val="16"/>
                <w:szCs w:val="16"/>
              </w:rPr>
            </w:pPr>
          </w:p>
        </w:tc>
        <w:tc>
          <w:tcPr>
            <w:tcW w:w="0" w:type="auto"/>
            <w:vAlign w:val="center"/>
          </w:tcPr>
          <w:p w14:paraId="3E0A298F"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26E920F4" w14:textId="77777777" w:rsidR="00806EB5" w:rsidRDefault="00806EB5" w:rsidP="004D3592">
            <w:pPr>
              <w:spacing w:line="360" w:lineRule="auto"/>
              <w:jc w:val="center"/>
              <w:rPr>
                <w:b/>
                <w:sz w:val="16"/>
                <w:szCs w:val="16"/>
              </w:rPr>
            </w:pPr>
          </w:p>
        </w:tc>
        <w:tc>
          <w:tcPr>
            <w:tcW w:w="0" w:type="auto"/>
            <w:tcBorders>
              <w:left w:val="single" w:sz="4" w:space="0" w:color="auto"/>
            </w:tcBorders>
            <w:vAlign w:val="center"/>
          </w:tcPr>
          <w:p w14:paraId="58A1E77D" w14:textId="77777777" w:rsidR="00806EB5" w:rsidRDefault="00806EB5" w:rsidP="004D3592">
            <w:pPr>
              <w:spacing w:line="360" w:lineRule="auto"/>
              <w:jc w:val="center"/>
              <w:rPr>
                <w:b/>
                <w:sz w:val="16"/>
                <w:szCs w:val="16"/>
              </w:rPr>
            </w:pPr>
          </w:p>
        </w:tc>
        <w:tc>
          <w:tcPr>
            <w:tcW w:w="0" w:type="auto"/>
            <w:vAlign w:val="center"/>
          </w:tcPr>
          <w:p w14:paraId="563A7EC0" w14:textId="77777777" w:rsidR="00806EB5" w:rsidRDefault="00806EB5" w:rsidP="004D3592">
            <w:pPr>
              <w:spacing w:line="360" w:lineRule="auto"/>
              <w:jc w:val="center"/>
              <w:rPr>
                <w:b/>
                <w:sz w:val="16"/>
                <w:szCs w:val="16"/>
              </w:rPr>
            </w:pPr>
          </w:p>
        </w:tc>
        <w:tc>
          <w:tcPr>
            <w:tcW w:w="0" w:type="auto"/>
            <w:vAlign w:val="center"/>
          </w:tcPr>
          <w:p w14:paraId="1D1D6B83" w14:textId="77777777" w:rsidR="00806EB5" w:rsidRDefault="00806EB5" w:rsidP="004D3592">
            <w:pPr>
              <w:spacing w:line="360" w:lineRule="auto"/>
              <w:jc w:val="center"/>
              <w:rPr>
                <w:b/>
                <w:sz w:val="16"/>
                <w:szCs w:val="16"/>
              </w:rPr>
            </w:pPr>
          </w:p>
        </w:tc>
        <w:tc>
          <w:tcPr>
            <w:tcW w:w="0" w:type="auto"/>
            <w:vAlign w:val="center"/>
          </w:tcPr>
          <w:p w14:paraId="0CB23950" w14:textId="77777777" w:rsidR="00806EB5" w:rsidRDefault="00806EB5" w:rsidP="004D3592">
            <w:pPr>
              <w:spacing w:line="360" w:lineRule="auto"/>
              <w:jc w:val="center"/>
              <w:rPr>
                <w:b/>
                <w:sz w:val="16"/>
                <w:szCs w:val="16"/>
              </w:rPr>
            </w:pPr>
          </w:p>
        </w:tc>
        <w:tc>
          <w:tcPr>
            <w:tcW w:w="0" w:type="auto"/>
            <w:vAlign w:val="center"/>
          </w:tcPr>
          <w:p w14:paraId="2C4D78CC" w14:textId="77777777" w:rsidR="00806EB5" w:rsidRDefault="00806EB5" w:rsidP="004D3592">
            <w:pPr>
              <w:spacing w:line="360" w:lineRule="auto"/>
              <w:jc w:val="center"/>
              <w:rPr>
                <w:b/>
                <w:sz w:val="16"/>
                <w:szCs w:val="16"/>
              </w:rPr>
            </w:pPr>
          </w:p>
        </w:tc>
        <w:tc>
          <w:tcPr>
            <w:tcW w:w="0" w:type="auto"/>
            <w:vAlign w:val="center"/>
          </w:tcPr>
          <w:p w14:paraId="331FEF92" w14:textId="77777777" w:rsidR="00806EB5" w:rsidRDefault="00806EB5" w:rsidP="004D3592">
            <w:pPr>
              <w:spacing w:line="360" w:lineRule="auto"/>
              <w:jc w:val="center"/>
              <w:rPr>
                <w:b/>
                <w:sz w:val="16"/>
                <w:szCs w:val="16"/>
              </w:rPr>
            </w:pPr>
          </w:p>
        </w:tc>
        <w:tc>
          <w:tcPr>
            <w:tcW w:w="0" w:type="auto"/>
            <w:tcBorders>
              <w:right w:val="single" w:sz="4" w:space="0" w:color="auto"/>
            </w:tcBorders>
            <w:vAlign w:val="center"/>
          </w:tcPr>
          <w:p w14:paraId="6B367620"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235E8B69"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D16F044"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vAlign w:val="center"/>
          </w:tcPr>
          <w:p w14:paraId="740C5896" w14:textId="77777777" w:rsidR="00806EB5" w:rsidRDefault="00806EB5" w:rsidP="004D3592">
            <w:pPr>
              <w:spacing w:line="360" w:lineRule="auto"/>
              <w:jc w:val="center"/>
              <w:rPr>
                <w:b/>
                <w:sz w:val="16"/>
                <w:szCs w:val="16"/>
              </w:rPr>
            </w:pPr>
          </w:p>
        </w:tc>
        <w:tc>
          <w:tcPr>
            <w:tcW w:w="0" w:type="auto"/>
            <w:tcBorders>
              <w:left w:val="single" w:sz="4" w:space="0" w:color="auto"/>
              <w:right w:val="single" w:sz="4" w:space="0" w:color="auto"/>
            </w:tcBorders>
            <w:shd w:val="clear" w:color="auto" w:fill="232323"/>
            <w:vAlign w:val="center"/>
          </w:tcPr>
          <w:p w14:paraId="18AF6450" w14:textId="366F8648" w:rsidR="00806EB5" w:rsidRDefault="004D3592" w:rsidP="004D3592">
            <w:pPr>
              <w:spacing w:line="360" w:lineRule="auto"/>
              <w:jc w:val="center"/>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E98AD" w14:textId="77777777" w:rsidR="00D95FF6" w:rsidRDefault="00D95FF6" w:rsidP="00D110EC">
      <w:pPr>
        <w:spacing w:after="0" w:line="240" w:lineRule="auto"/>
      </w:pPr>
      <w:r>
        <w:separator/>
      </w:r>
    </w:p>
  </w:endnote>
  <w:endnote w:type="continuationSeparator" w:id="0">
    <w:p w14:paraId="0CCEC255" w14:textId="77777777" w:rsidR="00D95FF6" w:rsidRDefault="00D95FF6" w:rsidP="00D110EC">
      <w:pPr>
        <w:spacing w:after="0" w:line="240" w:lineRule="auto"/>
      </w:pPr>
      <w:r>
        <w:continuationSeparator/>
      </w:r>
    </w:p>
  </w:endnote>
  <w:endnote w:type="continuationNotice" w:id="1">
    <w:p w14:paraId="29FBC894" w14:textId="77777777" w:rsidR="00D95FF6" w:rsidRDefault="00D95F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DD0AF" w14:textId="77777777" w:rsidR="00D95FF6" w:rsidRDefault="00D95FF6" w:rsidP="00D110EC">
      <w:pPr>
        <w:spacing w:after="0" w:line="240" w:lineRule="auto"/>
      </w:pPr>
      <w:r>
        <w:separator/>
      </w:r>
    </w:p>
  </w:footnote>
  <w:footnote w:type="continuationSeparator" w:id="0">
    <w:p w14:paraId="6BE22E6D" w14:textId="77777777" w:rsidR="00D95FF6" w:rsidRDefault="00D95FF6" w:rsidP="00D110EC">
      <w:pPr>
        <w:spacing w:after="0" w:line="240" w:lineRule="auto"/>
      </w:pPr>
      <w:r>
        <w:continuationSeparator/>
      </w:r>
    </w:p>
  </w:footnote>
  <w:footnote w:type="continuationNotice" w:id="1">
    <w:p w14:paraId="511D534E" w14:textId="77777777" w:rsidR="00D95FF6" w:rsidRDefault="00D95FF6">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7xX0jJZUuFeEo9" int2:id="wOxp2w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3DF92F"/>
    <w:multiLevelType w:val="hybridMultilevel"/>
    <w:tmpl w:val="EA7AF686"/>
    <w:lvl w:ilvl="0" w:tplc="2BB4153A">
      <w:start w:val="1"/>
      <w:numFmt w:val="bullet"/>
      <w:lvlText w:val="-"/>
      <w:lvlJc w:val="left"/>
      <w:pPr>
        <w:ind w:left="720" w:hanging="360"/>
      </w:pPr>
      <w:rPr>
        <w:rFonts w:ascii="Aptos" w:hAnsi="Aptos" w:hint="default"/>
      </w:rPr>
    </w:lvl>
    <w:lvl w:ilvl="1" w:tplc="C4F47440">
      <w:start w:val="1"/>
      <w:numFmt w:val="bullet"/>
      <w:lvlText w:val="o"/>
      <w:lvlJc w:val="left"/>
      <w:pPr>
        <w:ind w:left="1440" w:hanging="360"/>
      </w:pPr>
      <w:rPr>
        <w:rFonts w:ascii="Courier New" w:hAnsi="Courier New" w:hint="default"/>
      </w:rPr>
    </w:lvl>
    <w:lvl w:ilvl="2" w:tplc="2BB8BFC0">
      <w:start w:val="1"/>
      <w:numFmt w:val="bullet"/>
      <w:lvlText w:val=""/>
      <w:lvlJc w:val="left"/>
      <w:pPr>
        <w:ind w:left="2160" w:hanging="360"/>
      </w:pPr>
      <w:rPr>
        <w:rFonts w:ascii="Wingdings" w:hAnsi="Wingdings" w:hint="default"/>
      </w:rPr>
    </w:lvl>
    <w:lvl w:ilvl="3" w:tplc="D9B6BBAC">
      <w:start w:val="1"/>
      <w:numFmt w:val="bullet"/>
      <w:lvlText w:val=""/>
      <w:lvlJc w:val="left"/>
      <w:pPr>
        <w:ind w:left="2880" w:hanging="360"/>
      </w:pPr>
      <w:rPr>
        <w:rFonts w:ascii="Symbol" w:hAnsi="Symbol" w:hint="default"/>
      </w:rPr>
    </w:lvl>
    <w:lvl w:ilvl="4" w:tplc="2C16A472">
      <w:start w:val="1"/>
      <w:numFmt w:val="bullet"/>
      <w:lvlText w:val="o"/>
      <w:lvlJc w:val="left"/>
      <w:pPr>
        <w:ind w:left="3600" w:hanging="360"/>
      </w:pPr>
      <w:rPr>
        <w:rFonts w:ascii="Courier New" w:hAnsi="Courier New" w:hint="default"/>
      </w:rPr>
    </w:lvl>
    <w:lvl w:ilvl="5" w:tplc="3A400872">
      <w:start w:val="1"/>
      <w:numFmt w:val="bullet"/>
      <w:lvlText w:val=""/>
      <w:lvlJc w:val="left"/>
      <w:pPr>
        <w:ind w:left="4320" w:hanging="360"/>
      </w:pPr>
      <w:rPr>
        <w:rFonts w:ascii="Wingdings" w:hAnsi="Wingdings" w:hint="default"/>
      </w:rPr>
    </w:lvl>
    <w:lvl w:ilvl="6" w:tplc="7E9A4E72">
      <w:start w:val="1"/>
      <w:numFmt w:val="bullet"/>
      <w:lvlText w:val=""/>
      <w:lvlJc w:val="left"/>
      <w:pPr>
        <w:ind w:left="5040" w:hanging="360"/>
      </w:pPr>
      <w:rPr>
        <w:rFonts w:ascii="Symbol" w:hAnsi="Symbol" w:hint="default"/>
      </w:rPr>
    </w:lvl>
    <w:lvl w:ilvl="7" w:tplc="C1965336">
      <w:start w:val="1"/>
      <w:numFmt w:val="bullet"/>
      <w:lvlText w:val="o"/>
      <w:lvlJc w:val="left"/>
      <w:pPr>
        <w:ind w:left="5760" w:hanging="360"/>
      </w:pPr>
      <w:rPr>
        <w:rFonts w:ascii="Courier New" w:hAnsi="Courier New" w:hint="default"/>
      </w:rPr>
    </w:lvl>
    <w:lvl w:ilvl="8" w:tplc="B978D940">
      <w:start w:val="1"/>
      <w:numFmt w:val="bullet"/>
      <w:lvlText w:val=""/>
      <w:lvlJc w:val="left"/>
      <w:pPr>
        <w:ind w:left="6480" w:hanging="360"/>
      </w:pPr>
      <w:rPr>
        <w:rFonts w:ascii="Wingdings" w:hAnsi="Wingdings" w:hint="default"/>
      </w:rPr>
    </w:lvl>
  </w:abstractNum>
  <w:abstractNum w:abstractNumId="2" w15:restartNumberingAfterBreak="0">
    <w:nsid w:val="23576D1B"/>
    <w:multiLevelType w:val="hybridMultilevel"/>
    <w:tmpl w:val="C212A3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D7555B"/>
    <w:multiLevelType w:val="hybridMultilevel"/>
    <w:tmpl w:val="B9B601F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5CE33B7B"/>
    <w:multiLevelType w:val="hybridMultilevel"/>
    <w:tmpl w:val="DDCA0BF8"/>
    <w:lvl w:ilvl="0" w:tplc="7110EB02">
      <w:start w:val="1"/>
      <w:numFmt w:val="bullet"/>
      <w:lvlText w:val=""/>
      <w:lvlJc w:val="left"/>
      <w:pPr>
        <w:ind w:left="720" w:hanging="360"/>
      </w:pPr>
      <w:rPr>
        <w:rFonts w:ascii="Symbol" w:hAnsi="Symbol" w:hint="default"/>
      </w:rPr>
    </w:lvl>
    <w:lvl w:ilvl="1" w:tplc="56CC27AC">
      <w:start w:val="1"/>
      <w:numFmt w:val="bullet"/>
      <w:lvlText w:val="o"/>
      <w:lvlJc w:val="left"/>
      <w:pPr>
        <w:ind w:left="1440" w:hanging="360"/>
      </w:pPr>
      <w:rPr>
        <w:rFonts w:ascii="Courier New" w:hAnsi="Courier New" w:hint="default"/>
      </w:rPr>
    </w:lvl>
    <w:lvl w:ilvl="2" w:tplc="61C66176">
      <w:start w:val="1"/>
      <w:numFmt w:val="bullet"/>
      <w:lvlText w:val=""/>
      <w:lvlJc w:val="left"/>
      <w:pPr>
        <w:ind w:left="2160" w:hanging="360"/>
      </w:pPr>
      <w:rPr>
        <w:rFonts w:ascii="Wingdings" w:hAnsi="Wingdings" w:hint="default"/>
      </w:rPr>
    </w:lvl>
    <w:lvl w:ilvl="3" w:tplc="4AA85CDE">
      <w:start w:val="1"/>
      <w:numFmt w:val="bullet"/>
      <w:lvlText w:val=""/>
      <w:lvlJc w:val="left"/>
      <w:pPr>
        <w:ind w:left="2880" w:hanging="360"/>
      </w:pPr>
      <w:rPr>
        <w:rFonts w:ascii="Symbol" w:hAnsi="Symbol" w:hint="default"/>
      </w:rPr>
    </w:lvl>
    <w:lvl w:ilvl="4" w:tplc="0AD4D4EC">
      <w:start w:val="1"/>
      <w:numFmt w:val="bullet"/>
      <w:lvlText w:val="o"/>
      <w:lvlJc w:val="left"/>
      <w:pPr>
        <w:ind w:left="3600" w:hanging="360"/>
      </w:pPr>
      <w:rPr>
        <w:rFonts w:ascii="Courier New" w:hAnsi="Courier New" w:hint="default"/>
      </w:rPr>
    </w:lvl>
    <w:lvl w:ilvl="5" w:tplc="D7F8F8A8">
      <w:start w:val="1"/>
      <w:numFmt w:val="bullet"/>
      <w:lvlText w:val=""/>
      <w:lvlJc w:val="left"/>
      <w:pPr>
        <w:ind w:left="4320" w:hanging="360"/>
      </w:pPr>
      <w:rPr>
        <w:rFonts w:ascii="Wingdings" w:hAnsi="Wingdings" w:hint="default"/>
      </w:rPr>
    </w:lvl>
    <w:lvl w:ilvl="6" w:tplc="1242C6F4">
      <w:start w:val="1"/>
      <w:numFmt w:val="bullet"/>
      <w:lvlText w:val=""/>
      <w:lvlJc w:val="left"/>
      <w:pPr>
        <w:ind w:left="5040" w:hanging="360"/>
      </w:pPr>
      <w:rPr>
        <w:rFonts w:ascii="Symbol" w:hAnsi="Symbol" w:hint="default"/>
      </w:rPr>
    </w:lvl>
    <w:lvl w:ilvl="7" w:tplc="354051C6">
      <w:start w:val="1"/>
      <w:numFmt w:val="bullet"/>
      <w:lvlText w:val="o"/>
      <w:lvlJc w:val="left"/>
      <w:pPr>
        <w:ind w:left="5760" w:hanging="360"/>
      </w:pPr>
      <w:rPr>
        <w:rFonts w:ascii="Courier New" w:hAnsi="Courier New" w:hint="default"/>
      </w:rPr>
    </w:lvl>
    <w:lvl w:ilvl="8" w:tplc="8E42DE2C">
      <w:start w:val="1"/>
      <w:numFmt w:val="bullet"/>
      <w:lvlText w:val=""/>
      <w:lvlJc w:val="left"/>
      <w:pPr>
        <w:ind w:left="6480" w:hanging="360"/>
      </w:pPr>
      <w:rPr>
        <w:rFonts w:ascii="Wingdings" w:hAnsi="Wingdings" w:hint="default"/>
      </w:rPr>
    </w:lvl>
  </w:abstractNum>
  <w:abstractNum w:abstractNumId="6" w15:restartNumberingAfterBreak="0">
    <w:nsid w:val="662558BC"/>
    <w:multiLevelType w:val="hybridMultilevel"/>
    <w:tmpl w:val="663EE1A4"/>
    <w:lvl w:ilvl="0" w:tplc="D5748286">
      <w:start w:val="1"/>
      <w:numFmt w:val="decimal"/>
      <w:lvlText w:val="%1."/>
      <w:lvlJc w:val="left"/>
      <w:pPr>
        <w:ind w:left="720" w:hanging="360"/>
      </w:pPr>
    </w:lvl>
    <w:lvl w:ilvl="1" w:tplc="C33C5902">
      <w:start w:val="1"/>
      <w:numFmt w:val="lowerLetter"/>
      <w:lvlText w:val="%2."/>
      <w:lvlJc w:val="left"/>
      <w:pPr>
        <w:ind w:left="1440" w:hanging="360"/>
      </w:pPr>
    </w:lvl>
    <w:lvl w:ilvl="2" w:tplc="1AE4EE02">
      <w:start w:val="1"/>
      <w:numFmt w:val="lowerRoman"/>
      <w:lvlText w:val="%3."/>
      <w:lvlJc w:val="right"/>
      <w:pPr>
        <w:ind w:left="2160" w:hanging="180"/>
      </w:pPr>
    </w:lvl>
    <w:lvl w:ilvl="3" w:tplc="66E62238">
      <w:start w:val="1"/>
      <w:numFmt w:val="decimal"/>
      <w:lvlText w:val="%4."/>
      <w:lvlJc w:val="left"/>
      <w:pPr>
        <w:ind w:left="2880" w:hanging="360"/>
      </w:pPr>
    </w:lvl>
    <w:lvl w:ilvl="4" w:tplc="38346A06">
      <w:start w:val="1"/>
      <w:numFmt w:val="lowerLetter"/>
      <w:lvlText w:val="%5."/>
      <w:lvlJc w:val="left"/>
      <w:pPr>
        <w:ind w:left="3600" w:hanging="360"/>
      </w:pPr>
    </w:lvl>
    <w:lvl w:ilvl="5" w:tplc="01CE94C8">
      <w:start w:val="1"/>
      <w:numFmt w:val="lowerRoman"/>
      <w:lvlText w:val="%6."/>
      <w:lvlJc w:val="right"/>
      <w:pPr>
        <w:ind w:left="4320" w:hanging="180"/>
      </w:pPr>
    </w:lvl>
    <w:lvl w:ilvl="6" w:tplc="2C44A650">
      <w:start w:val="1"/>
      <w:numFmt w:val="decimal"/>
      <w:lvlText w:val="%7."/>
      <w:lvlJc w:val="left"/>
      <w:pPr>
        <w:ind w:left="5040" w:hanging="360"/>
      </w:pPr>
    </w:lvl>
    <w:lvl w:ilvl="7" w:tplc="DE2CD958">
      <w:start w:val="1"/>
      <w:numFmt w:val="lowerLetter"/>
      <w:lvlText w:val="%8."/>
      <w:lvlJc w:val="left"/>
      <w:pPr>
        <w:ind w:left="5760" w:hanging="360"/>
      </w:pPr>
    </w:lvl>
    <w:lvl w:ilvl="8" w:tplc="B6A2EE06">
      <w:start w:val="1"/>
      <w:numFmt w:val="lowerRoman"/>
      <w:lvlText w:val="%9."/>
      <w:lvlJc w:val="right"/>
      <w:pPr>
        <w:ind w:left="6480" w:hanging="180"/>
      </w:p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ACA37"/>
    <w:multiLevelType w:val="hybridMultilevel"/>
    <w:tmpl w:val="4E9AC2D6"/>
    <w:lvl w:ilvl="0" w:tplc="1B22605A">
      <w:start w:val="1"/>
      <w:numFmt w:val="bullet"/>
      <w:lvlText w:val=""/>
      <w:lvlJc w:val="left"/>
      <w:pPr>
        <w:ind w:left="720" w:hanging="360"/>
      </w:pPr>
      <w:rPr>
        <w:rFonts w:ascii="Symbol" w:hAnsi="Symbol" w:hint="default"/>
      </w:rPr>
    </w:lvl>
    <w:lvl w:ilvl="1" w:tplc="DC3EC3E6">
      <w:start w:val="1"/>
      <w:numFmt w:val="bullet"/>
      <w:lvlText w:val="o"/>
      <w:lvlJc w:val="left"/>
      <w:pPr>
        <w:ind w:left="1440" w:hanging="360"/>
      </w:pPr>
      <w:rPr>
        <w:rFonts w:ascii="Courier New" w:hAnsi="Courier New" w:hint="default"/>
      </w:rPr>
    </w:lvl>
    <w:lvl w:ilvl="2" w:tplc="FCE8F4D2">
      <w:start w:val="1"/>
      <w:numFmt w:val="bullet"/>
      <w:lvlText w:val=""/>
      <w:lvlJc w:val="left"/>
      <w:pPr>
        <w:ind w:left="2160" w:hanging="360"/>
      </w:pPr>
      <w:rPr>
        <w:rFonts w:ascii="Wingdings" w:hAnsi="Wingdings" w:hint="default"/>
      </w:rPr>
    </w:lvl>
    <w:lvl w:ilvl="3" w:tplc="A76EB5B6">
      <w:start w:val="1"/>
      <w:numFmt w:val="bullet"/>
      <w:lvlText w:val=""/>
      <w:lvlJc w:val="left"/>
      <w:pPr>
        <w:ind w:left="2880" w:hanging="360"/>
      </w:pPr>
      <w:rPr>
        <w:rFonts w:ascii="Symbol" w:hAnsi="Symbol" w:hint="default"/>
      </w:rPr>
    </w:lvl>
    <w:lvl w:ilvl="4" w:tplc="96329192">
      <w:start w:val="1"/>
      <w:numFmt w:val="bullet"/>
      <w:lvlText w:val="o"/>
      <w:lvlJc w:val="left"/>
      <w:pPr>
        <w:ind w:left="3600" w:hanging="360"/>
      </w:pPr>
      <w:rPr>
        <w:rFonts w:ascii="Courier New" w:hAnsi="Courier New" w:hint="default"/>
      </w:rPr>
    </w:lvl>
    <w:lvl w:ilvl="5" w:tplc="22C06E38">
      <w:start w:val="1"/>
      <w:numFmt w:val="bullet"/>
      <w:lvlText w:val=""/>
      <w:lvlJc w:val="left"/>
      <w:pPr>
        <w:ind w:left="4320" w:hanging="360"/>
      </w:pPr>
      <w:rPr>
        <w:rFonts w:ascii="Wingdings" w:hAnsi="Wingdings" w:hint="default"/>
      </w:rPr>
    </w:lvl>
    <w:lvl w:ilvl="6" w:tplc="E79E301E">
      <w:start w:val="1"/>
      <w:numFmt w:val="bullet"/>
      <w:lvlText w:val=""/>
      <w:lvlJc w:val="left"/>
      <w:pPr>
        <w:ind w:left="5040" w:hanging="360"/>
      </w:pPr>
      <w:rPr>
        <w:rFonts w:ascii="Symbol" w:hAnsi="Symbol" w:hint="default"/>
      </w:rPr>
    </w:lvl>
    <w:lvl w:ilvl="7" w:tplc="42A047C6">
      <w:start w:val="1"/>
      <w:numFmt w:val="bullet"/>
      <w:lvlText w:val="o"/>
      <w:lvlJc w:val="left"/>
      <w:pPr>
        <w:ind w:left="5760" w:hanging="360"/>
      </w:pPr>
      <w:rPr>
        <w:rFonts w:ascii="Courier New" w:hAnsi="Courier New" w:hint="default"/>
      </w:rPr>
    </w:lvl>
    <w:lvl w:ilvl="8" w:tplc="0AEC6894">
      <w:start w:val="1"/>
      <w:numFmt w:val="bullet"/>
      <w:lvlText w:val=""/>
      <w:lvlJc w:val="left"/>
      <w:pPr>
        <w:ind w:left="6480" w:hanging="360"/>
      </w:pPr>
      <w:rPr>
        <w:rFonts w:ascii="Wingdings" w:hAnsi="Wingdings" w:hint="default"/>
      </w:rPr>
    </w:lvl>
  </w:abstractNum>
  <w:num w:numId="1" w16cid:durableId="675425826">
    <w:abstractNumId w:val="9"/>
  </w:num>
  <w:num w:numId="2" w16cid:durableId="1181355185">
    <w:abstractNumId w:val="5"/>
  </w:num>
  <w:num w:numId="3" w16cid:durableId="1665158940">
    <w:abstractNumId w:val="6"/>
  </w:num>
  <w:num w:numId="4" w16cid:durableId="1150975768">
    <w:abstractNumId w:val="1"/>
  </w:num>
  <w:num w:numId="5" w16cid:durableId="1534230255">
    <w:abstractNumId w:val="7"/>
  </w:num>
  <w:num w:numId="6" w16cid:durableId="867259378">
    <w:abstractNumId w:val="8"/>
  </w:num>
  <w:num w:numId="7" w16cid:durableId="869999710">
    <w:abstractNumId w:val="0"/>
  </w:num>
  <w:num w:numId="8" w16cid:durableId="731737044">
    <w:abstractNumId w:val="3"/>
  </w:num>
  <w:num w:numId="9" w16cid:durableId="39746913">
    <w:abstractNumId w:val="4"/>
  </w:num>
  <w:num w:numId="10" w16cid:durableId="547687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6D9"/>
    <w:rsid w:val="00000C89"/>
    <w:rsid w:val="00007024"/>
    <w:rsid w:val="000079BA"/>
    <w:rsid w:val="00013420"/>
    <w:rsid w:val="000134E8"/>
    <w:rsid w:val="00013FA6"/>
    <w:rsid w:val="00014A7A"/>
    <w:rsid w:val="000167FB"/>
    <w:rsid w:val="00020AC3"/>
    <w:rsid w:val="00022C1B"/>
    <w:rsid w:val="00030928"/>
    <w:rsid w:val="00030A97"/>
    <w:rsid w:val="00031B40"/>
    <w:rsid w:val="0003211E"/>
    <w:rsid w:val="00032D6C"/>
    <w:rsid w:val="0003361E"/>
    <w:rsid w:val="00033FF9"/>
    <w:rsid w:val="0003635F"/>
    <w:rsid w:val="00037C46"/>
    <w:rsid w:val="00041631"/>
    <w:rsid w:val="00041A4B"/>
    <w:rsid w:val="00041AED"/>
    <w:rsid w:val="00042601"/>
    <w:rsid w:val="000427DB"/>
    <w:rsid w:val="000428CF"/>
    <w:rsid w:val="00044B19"/>
    <w:rsid w:val="00045344"/>
    <w:rsid w:val="000454CD"/>
    <w:rsid w:val="0004556D"/>
    <w:rsid w:val="000470E2"/>
    <w:rsid w:val="0004723B"/>
    <w:rsid w:val="00047AE9"/>
    <w:rsid w:val="00047E46"/>
    <w:rsid w:val="00050491"/>
    <w:rsid w:val="00050BCB"/>
    <w:rsid w:val="00052A14"/>
    <w:rsid w:val="00052FA6"/>
    <w:rsid w:val="000533A4"/>
    <w:rsid w:val="000538AC"/>
    <w:rsid w:val="0005592A"/>
    <w:rsid w:val="00055EE5"/>
    <w:rsid w:val="00056A82"/>
    <w:rsid w:val="00056C54"/>
    <w:rsid w:val="00056F2D"/>
    <w:rsid w:val="00057C76"/>
    <w:rsid w:val="00063E29"/>
    <w:rsid w:val="00064D14"/>
    <w:rsid w:val="00065E23"/>
    <w:rsid w:val="00066B5D"/>
    <w:rsid w:val="00067A06"/>
    <w:rsid w:val="0007026C"/>
    <w:rsid w:val="00071193"/>
    <w:rsid w:val="0007119D"/>
    <w:rsid w:val="00071514"/>
    <w:rsid w:val="00071E31"/>
    <w:rsid w:val="000732DA"/>
    <w:rsid w:val="00073A7B"/>
    <w:rsid w:val="00073D9D"/>
    <w:rsid w:val="00074E5B"/>
    <w:rsid w:val="0008117F"/>
    <w:rsid w:val="000822CA"/>
    <w:rsid w:val="0008311C"/>
    <w:rsid w:val="000859E7"/>
    <w:rsid w:val="0009121F"/>
    <w:rsid w:val="00091248"/>
    <w:rsid w:val="00091E79"/>
    <w:rsid w:val="000964F7"/>
    <w:rsid w:val="00096A9C"/>
    <w:rsid w:val="000A006B"/>
    <w:rsid w:val="000A02AB"/>
    <w:rsid w:val="000A2D78"/>
    <w:rsid w:val="000A63DE"/>
    <w:rsid w:val="000A7889"/>
    <w:rsid w:val="000B0463"/>
    <w:rsid w:val="000B1202"/>
    <w:rsid w:val="000B2894"/>
    <w:rsid w:val="000B2D6D"/>
    <w:rsid w:val="000B33FC"/>
    <w:rsid w:val="000B4542"/>
    <w:rsid w:val="000B58DC"/>
    <w:rsid w:val="000B71F9"/>
    <w:rsid w:val="000B7B48"/>
    <w:rsid w:val="000C2286"/>
    <w:rsid w:val="000C25E3"/>
    <w:rsid w:val="000C4021"/>
    <w:rsid w:val="000C5219"/>
    <w:rsid w:val="000C5FA3"/>
    <w:rsid w:val="000C72E6"/>
    <w:rsid w:val="000D41D1"/>
    <w:rsid w:val="000E0B95"/>
    <w:rsid w:val="000F18ED"/>
    <w:rsid w:val="000F1B7B"/>
    <w:rsid w:val="000F2D65"/>
    <w:rsid w:val="000F3D74"/>
    <w:rsid w:val="000F4E53"/>
    <w:rsid w:val="000F4F7E"/>
    <w:rsid w:val="000F5A5A"/>
    <w:rsid w:val="000F5AF4"/>
    <w:rsid w:val="000F5B51"/>
    <w:rsid w:val="000F69F7"/>
    <w:rsid w:val="000F7DD4"/>
    <w:rsid w:val="001041FD"/>
    <w:rsid w:val="00104D65"/>
    <w:rsid w:val="0011111F"/>
    <w:rsid w:val="00113E16"/>
    <w:rsid w:val="001150F8"/>
    <w:rsid w:val="0012187A"/>
    <w:rsid w:val="001219EE"/>
    <w:rsid w:val="00122ABD"/>
    <w:rsid w:val="00123A15"/>
    <w:rsid w:val="00127583"/>
    <w:rsid w:val="0013009F"/>
    <w:rsid w:val="00130646"/>
    <w:rsid w:val="00130918"/>
    <w:rsid w:val="00131332"/>
    <w:rsid w:val="001320C7"/>
    <w:rsid w:val="0013237D"/>
    <w:rsid w:val="001336CE"/>
    <w:rsid w:val="00136466"/>
    <w:rsid w:val="00137CFB"/>
    <w:rsid w:val="001428DD"/>
    <w:rsid w:val="00143853"/>
    <w:rsid w:val="0014424E"/>
    <w:rsid w:val="001445C8"/>
    <w:rsid w:val="00144C9B"/>
    <w:rsid w:val="00146A9D"/>
    <w:rsid w:val="00146B00"/>
    <w:rsid w:val="00147316"/>
    <w:rsid w:val="001532AE"/>
    <w:rsid w:val="0016042F"/>
    <w:rsid w:val="0016142D"/>
    <w:rsid w:val="00162976"/>
    <w:rsid w:val="00164110"/>
    <w:rsid w:val="00164F2F"/>
    <w:rsid w:val="00165A8C"/>
    <w:rsid w:val="0017053A"/>
    <w:rsid w:val="00170745"/>
    <w:rsid w:val="0017224A"/>
    <w:rsid w:val="00172E57"/>
    <w:rsid w:val="00176355"/>
    <w:rsid w:val="00176C83"/>
    <w:rsid w:val="00177315"/>
    <w:rsid w:val="001833A8"/>
    <w:rsid w:val="00183E52"/>
    <w:rsid w:val="001900DE"/>
    <w:rsid w:val="00193200"/>
    <w:rsid w:val="00196542"/>
    <w:rsid w:val="001A0862"/>
    <w:rsid w:val="001A10D9"/>
    <w:rsid w:val="001A1444"/>
    <w:rsid w:val="001A2286"/>
    <w:rsid w:val="001A2F9E"/>
    <w:rsid w:val="001A41DA"/>
    <w:rsid w:val="001A7622"/>
    <w:rsid w:val="001B1AA9"/>
    <w:rsid w:val="001B5E47"/>
    <w:rsid w:val="001B6337"/>
    <w:rsid w:val="001B6E9E"/>
    <w:rsid w:val="001B73D0"/>
    <w:rsid w:val="001C09A2"/>
    <w:rsid w:val="001C12A6"/>
    <w:rsid w:val="001C13D3"/>
    <w:rsid w:val="001C1FA4"/>
    <w:rsid w:val="001C331E"/>
    <w:rsid w:val="001C6455"/>
    <w:rsid w:val="001C6837"/>
    <w:rsid w:val="001D1367"/>
    <w:rsid w:val="001D16E0"/>
    <w:rsid w:val="001D1B32"/>
    <w:rsid w:val="001D2B39"/>
    <w:rsid w:val="001D5E77"/>
    <w:rsid w:val="001D630A"/>
    <w:rsid w:val="001D6F21"/>
    <w:rsid w:val="001D7C5A"/>
    <w:rsid w:val="001D7FF5"/>
    <w:rsid w:val="001E0609"/>
    <w:rsid w:val="001E291A"/>
    <w:rsid w:val="001E4E36"/>
    <w:rsid w:val="001E5AC1"/>
    <w:rsid w:val="001E5BB8"/>
    <w:rsid w:val="001E6D62"/>
    <w:rsid w:val="001E765F"/>
    <w:rsid w:val="001F0B15"/>
    <w:rsid w:val="002020CD"/>
    <w:rsid w:val="00203A37"/>
    <w:rsid w:val="002064E2"/>
    <w:rsid w:val="002066CC"/>
    <w:rsid w:val="00206CC5"/>
    <w:rsid w:val="00207A6F"/>
    <w:rsid w:val="002115EF"/>
    <w:rsid w:val="0021190B"/>
    <w:rsid w:val="00211FEC"/>
    <w:rsid w:val="00212B85"/>
    <w:rsid w:val="00212C92"/>
    <w:rsid w:val="0021495A"/>
    <w:rsid w:val="00215E12"/>
    <w:rsid w:val="0021606C"/>
    <w:rsid w:val="00217187"/>
    <w:rsid w:val="00223E2B"/>
    <w:rsid w:val="0022594F"/>
    <w:rsid w:val="00225AFA"/>
    <w:rsid w:val="00231436"/>
    <w:rsid w:val="00231CBD"/>
    <w:rsid w:val="00232802"/>
    <w:rsid w:val="00232D55"/>
    <w:rsid w:val="00236D31"/>
    <w:rsid w:val="00237011"/>
    <w:rsid w:val="0024047F"/>
    <w:rsid w:val="00241E83"/>
    <w:rsid w:val="002421B6"/>
    <w:rsid w:val="00246D69"/>
    <w:rsid w:val="0024717B"/>
    <w:rsid w:val="00250204"/>
    <w:rsid w:val="00250670"/>
    <w:rsid w:val="002512C6"/>
    <w:rsid w:val="002519E8"/>
    <w:rsid w:val="00252DA4"/>
    <w:rsid w:val="002531E5"/>
    <w:rsid w:val="00253C29"/>
    <w:rsid w:val="002550A6"/>
    <w:rsid w:val="002566A3"/>
    <w:rsid w:val="002660C1"/>
    <w:rsid w:val="00266E6D"/>
    <w:rsid w:val="00267109"/>
    <w:rsid w:val="002671C4"/>
    <w:rsid w:val="0026729C"/>
    <w:rsid w:val="00267403"/>
    <w:rsid w:val="00267BB0"/>
    <w:rsid w:val="002702CA"/>
    <w:rsid w:val="00271C4A"/>
    <w:rsid w:val="002728E4"/>
    <w:rsid w:val="0027379B"/>
    <w:rsid w:val="00273C3C"/>
    <w:rsid w:val="00273DC5"/>
    <w:rsid w:val="00274CF6"/>
    <w:rsid w:val="00275F7C"/>
    <w:rsid w:val="00276A1B"/>
    <w:rsid w:val="00276C4B"/>
    <w:rsid w:val="0027758A"/>
    <w:rsid w:val="002813B5"/>
    <w:rsid w:val="00281C92"/>
    <w:rsid w:val="00285365"/>
    <w:rsid w:val="00286DF4"/>
    <w:rsid w:val="002873D1"/>
    <w:rsid w:val="00292BAB"/>
    <w:rsid w:val="00293BB0"/>
    <w:rsid w:val="00293BCE"/>
    <w:rsid w:val="002949CC"/>
    <w:rsid w:val="00294C9A"/>
    <w:rsid w:val="002956C8"/>
    <w:rsid w:val="00295FF8"/>
    <w:rsid w:val="002A2D9F"/>
    <w:rsid w:val="002A42F7"/>
    <w:rsid w:val="002A4FCB"/>
    <w:rsid w:val="002B044C"/>
    <w:rsid w:val="002B060B"/>
    <w:rsid w:val="002B065E"/>
    <w:rsid w:val="002B17C6"/>
    <w:rsid w:val="002B3691"/>
    <w:rsid w:val="002B4D02"/>
    <w:rsid w:val="002B6066"/>
    <w:rsid w:val="002B6669"/>
    <w:rsid w:val="002B6C30"/>
    <w:rsid w:val="002C0DBF"/>
    <w:rsid w:val="002C2ED7"/>
    <w:rsid w:val="002C3A18"/>
    <w:rsid w:val="002D0AF7"/>
    <w:rsid w:val="002D1741"/>
    <w:rsid w:val="002D31BC"/>
    <w:rsid w:val="002D4189"/>
    <w:rsid w:val="002D4565"/>
    <w:rsid w:val="002D5D0F"/>
    <w:rsid w:val="002D632A"/>
    <w:rsid w:val="002D7F85"/>
    <w:rsid w:val="002E0CFA"/>
    <w:rsid w:val="002E10B5"/>
    <w:rsid w:val="002E28EB"/>
    <w:rsid w:val="002E74E9"/>
    <w:rsid w:val="002E7759"/>
    <w:rsid w:val="002F0B48"/>
    <w:rsid w:val="003006B0"/>
    <w:rsid w:val="00302CD6"/>
    <w:rsid w:val="00304D89"/>
    <w:rsid w:val="00304F97"/>
    <w:rsid w:val="00305A26"/>
    <w:rsid w:val="003061F0"/>
    <w:rsid w:val="0030756D"/>
    <w:rsid w:val="00310E28"/>
    <w:rsid w:val="00311683"/>
    <w:rsid w:val="00312F58"/>
    <w:rsid w:val="003161EF"/>
    <w:rsid w:val="0031682C"/>
    <w:rsid w:val="00317A7F"/>
    <w:rsid w:val="00323AF0"/>
    <w:rsid w:val="0032557B"/>
    <w:rsid w:val="00326920"/>
    <w:rsid w:val="00326F9B"/>
    <w:rsid w:val="003305D0"/>
    <w:rsid w:val="00332BF2"/>
    <w:rsid w:val="0033534F"/>
    <w:rsid w:val="00335682"/>
    <w:rsid w:val="00335719"/>
    <w:rsid w:val="003365DD"/>
    <w:rsid w:val="003370A3"/>
    <w:rsid w:val="00343EAA"/>
    <w:rsid w:val="0034488C"/>
    <w:rsid w:val="003451CB"/>
    <w:rsid w:val="00345DAE"/>
    <w:rsid w:val="0035033A"/>
    <w:rsid w:val="003514D4"/>
    <w:rsid w:val="0035200E"/>
    <w:rsid w:val="00353F47"/>
    <w:rsid w:val="0035419C"/>
    <w:rsid w:val="003543C4"/>
    <w:rsid w:val="0035563B"/>
    <w:rsid w:val="00360723"/>
    <w:rsid w:val="00363FD2"/>
    <w:rsid w:val="00371F12"/>
    <w:rsid w:val="00373EB0"/>
    <w:rsid w:val="0037428E"/>
    <w:rsid w:val="0037430C"/>
    <w:rsid w:val="003746C5"/>
    <w:rsid w:val="00374E6C"/>
    <w:rsid w:val="00375105"/>
    <w:rsid w:val="00380DF7"/>
    <w:rsid w:val="00383C7C"/>
    <w:rsid w:val="00384094"/>
    <w:rsid w:val="00384667"/>
    <w:rsid w:val="00384878"/>
    <w:rsid w:val="00385F04"/>
    <w:rsid w:val="00390EC9"/>
    <w:rsid w:val="00391509"/>
    <w:rsid w:val="003925D2"/>
    <w:rsid w:val="00392D4E"/>
    <w:rsid w:val="00393B9B"/>
    <w:rsid w:val="00394DE6"/>
    <w:rsid w:val="00395ADD"/>
    <w:rsid w:val="00395F6C"/>
    <w:rsid w:val="00395FF5"/>
    <w:rsid w:val="00396D51"/>
    <w:rsid w:val="00396E8D"/>
    <w:rsid w:val="00397B40"/>
    <w:rsid w:val="003A0426"/>
    <w:rsid w:val="003A158C"/>
    <w:rsid w:val="003A2367"/>
    <w:rsid w:val="003A2A90"/>
    <w:rsid w:val="003A2CC0"/>
    <w:rsid w:val="003A321B"/>
    <w:rsid w:val="003A37A4"/>
    <w:rsid w:val="003A4F2F"/>
    <w:rsid w:val="003A6B20"/>
    <w:rsid w:val="003A71D7"/>
    <w:rsid w:val="003A7B9E"/>
    <w:rsid w:val="003B4C6B"/>
    <w:rsid w:val="003B5775"/>
    <w:rsid w:val="003B67F2"/>
    <w:rsid w:val="003B7921"/>
    <w:rsid w:val="003C0DBD"/>
    <w:rsid w:val="003C3770"/>
    <w:rsid w:val="003C4635"/>
    <w:rsid w:val="003C656E"/>
    <w:rsid w:val="003C726A"/>
    <w:rsid w:val="003C7EBC"/>
    <w:rsid w:val="003D2828"/>
    <w:rsid w:val="003D3E6F"/>
    <w:rsid w:val="003D47EA"/>
    <w:rsid w:val="003D4DDA"/>
    <w:rsid w:val="003D5BD3"/>
    <w:rsid w:val="003D7B69"/>
    <w:rsid w:val="003E101A"/>
    <w:rsid w:val="003E29E6"/>
    <w:rsid w:val="003E3386"/>
    <w:rsid w:val="003E393E"/>
    <w:rsid w:val="003E4134"/>
    <w:rsid w:val="003E4427"/>
    <w:rsid w:val="003F14A0"/>
    <w:rsid w:val="003F2639"/>
    <w:rsid w:val="003F42C7"/>
    <w:rsid w:val="003F51D2"/>
    <w:rsid w:val="003F7E07"/>
    <w:rsid w:val="0040023A"/>
    <w:rsid w:val="00403724"/>
    <w:rsid w:val="004051FC"/>
    <w:rsid w:val="004103F2"/>
    <w:rsid w:val="00411C14"/>
    <w:rsid w:val="00411FF8"/>
    <w:rsid w:val="00411FFF"/>
    <w:rsid w:val="00413DF7"/>
    <w:rsid w:val="00414218"/>
    <w:rsid w:val="00416322"/>
    <w:rsid w:val="00416A9F"/>
    <w:rsid w:val="00416B89"/>
    <w:rsid w:val="00416CE9"/>
    <w:rsid w:val="00417085"/>
    <w:rsid w:val="00417168"/>
    <w:rsid w:val="00417F17"/>
    <w:rsid w:val="00420B0D"/>
    <w:rsid w:val="00421A3C"/>
    <w:rsid w:val="0042488C"/>
    <w:rsid w:val="00424D4F"/>
    <w:rsid w:val="00425D6B"/>
    <w:rsid w:val="00426391"/>
    <w:rsid w:val="00426BF8"/>
    <w:rsid w:val="00430BCB"/>
    <w:rsid w:val="00431663"/>
    <w:rsid w:val="004318EE"/>
    <w:rsid w:val="00431A53"/>
    <w:rsid w:val="00432874"/>
    <w:rsid w:val="00434961"/>
    <w:rsid w:val="00436AB2"/>
    <w:rsid w:val="00440092"/>
    <w:rsid w:val="0044255E"/>
    <w:rsid w:val="00445D65"/>
    <w:rsid w:val="00446CA3"/>
    <w:rsid w:val="0044758E"/>
    <w:rsid w:val="00447FD7"/>
    <w:rsid w:val="00450624"/>
    <w:rsid w:val="004515B1"/>
    <w:rsid w:val="00451AC5"/>
    <w:rsid w:val="00453BE7"/>
    <w:rsid w:val="0045483B"/>
    <w:rsid w:val="004565CF"/>
    <w:rsid w:val="00460DED"/>
    <w:rsid w:val="0046138C"/>
    <w:rsid w:val="0046328F"/>
    <w:rsid w:val="00463D21"/>
    <w:rsid w:val="00464DE2"/>
    <w:rsid w:val="00466224"/>
    <w:rsid w:val="00470BC9"/>
    <w:rsid w:val="00470EEF"/>
    <w:rsid w:val="00471935"/>
    <w:rsid w:val="00473112"/>
    <w:rsid w:val="00474C8E"/>
    <w:rsid w:val="00475710"/>
    <w:rsid w:val="00476BA8"/>
    <w:rsid w:val="00482776"/>
    <w:rsid w:val="00486554"/>
    <w:rsid w:val="004866ED"/>
    <w:rsid w:val="00486EF8"/>
    <w:rsid w:val="00487429"/>
    <w:rsid w:val="00487BAB"/>
    <w:rsid w:val="00487F66"/>
    <w:rsid w:val="00490E26"/>
    <w:rsid w:val="00490EAB"/>
    <w:rsid w:val="004911CC"/>
    <w:rsid w:val="00491880"/>
    <w:rsid w:val="00491CCB"/>
    <w:rsid w:val="004927C0"/>
    <w:rsid w:val="0049472C"/>
    <w:rsid w:val="00495AF2"/>
    <w:rsid w:val="004965CF"/>
    <w:rsid w:val="00496A6D"/>
    <w:rsid w:val="004A0BD0"/>
    <w:rsid w:val="004A0FB2"/>
    <w:rsid w:val="004A1ED2"/>
    <w:rsid w:val="004A2038"/>
    <w:rsid w:val="004A2237"/>
    <w:rsid w:val="004A2274"/>
    <w:rsid w:val="004A401A"/>
    <w:rsid w:val="004A495D"/>
    <w:rsid w:val="004A5941"/>
    <w:rsid w:val="004A70D3"/>
    <w:rsid w:val="004B14C2"/>
    <w:rsid w:val="004B2C8E"/>
    <w:rsid w:val="004B2EB9"/>
    <w:rsid w:val="004B3021"/>
    <w:rsid w:val="004B3BFF"/>
    <w:rsid w:val="004B40D6"/>
    <w:rsid w:val="004B45F1"/>
    <w:rsid w:val="004B48D3"/>
    <w:rsid w:val="004B6282"/>
    <w:rsid w:val="004C00B8"/>
    <w:rsid w:val="004C125B"/>
    <w:rsid w:val="004C583C"/>
    <w:rsid w:val="004C5A6D"/>
    <w:rsid w:val="004C7468"/>
    <w:rsid w:val="004C75F8"/>
    <w:rsid w:val="004C7E20"/>
    <w:rsid w:val="004D01AF"/>
    <w:rsid w:val="004D135A"/>
    <w:rsid w:val="004D1609"/>
    <w:rsid w:val="004D1C37"/>
    <w:rsid w:val="004D2EA5"/>
    <w:rsid w:val="004D3470"/>
    <w:rsid w:val="004D3592"/>
    <w:rsid w:val="004D6D4F"/>
    <w:rsid w:val="004E0E82"/>
    <w:rsid w:val="004E2BDF"/>
    <w:rsid w:val="004E37B8"/>
    <w:rsid w:val="004E4863"/>
    <w:rsid w:val="004E5C6D"/>
    <w:rsid w:val="004E7DBD"/>
    <w:rsid w:val="004E7E03"/>
    <w:rsid w:val="004F0B7C"/>
    <w:rsid w:val="004F104E"/>
    <w:rsid w:val="004F163C"/>
    <w:rsid w:val="004F174D"/>
    <w:rsid w:val="004F1D50"/>
    <w:rsid w:val="004F438A"/>
    <w:rsid w:val="004F47A2"/>
    <w:rsid w:val="004F52DC"/>
    <w:rsid w:val="004F5A44"/>
    <w:rsid w:val="00500F2C"/>
    <w:rsid w:val="005019F3"/>
    <w:rsid w:val="00502159"/>
    <w:rsid w:val="00502257"/>
    <w:rsid w:val="0050466A"/>
    <w:rsid w:val="005046C4"/>
    <w:rsid w:val="00507D7F"/>
    <w:rsid w:val="005126D4"/>
    <w:rsid w:val="005141E3"/>
    <w:rsid w:val="00515148"/>
    <w:rsid w:val="005161B0"/>
    <w:rsid w:val="005208BF"/>
    <w:rsid w:val="00520B9A"/>
    <w:rsid w:val="00521ECE"/>
    <w:rsid w:val="00523B90"/>
    <w:rsid w:val="0052428C"/>
    <w:rsid w:val="00525A4B"/>
    <w:rsid w:val="00527DF5"/>
    <w:rsid w:val="00530099"/>
    <w:rsid w:val="00530A0E"/>
    <w:rsid w:val="0053407B"/>
    <w:rsid w:val="00534F48"/>
    <w:rsid w:val="0053570C"/>
    <w:rsid w:val="00535B28"/>
    <w:rsid w:val="00537943"/>
    <w:rsid w:val="005438F4"/>
    <w:rsid w:val="00544E0B"/>
    <w:rsid w:val="005501D0"/>
    <w:rsid w:val="00550D99"/>
    <w:rsid w:val="00551623"/>
    <w:rsid w:val="005523B0"/>
    <w:rsid w:val="0055428C"/>
    <w:rsid w:val="00555F23"/>
    <w:rsid w:val="00560FE3"/>
    <w:rsid w:val="005645E8"/>
    <w:rsid w:val="00564B24"/>
    <w:rsid w:val="00565AE6"/>
    <w:rsid w:val="00565CD7"/>
    <w:rsid w:val="00567356"/>
    <w:rsid w:val="005673ED"/>
    <w:rsid w:val="00567616"/>
    <w:rsid w:val="005732F3"/>
    <w:rsid w:val="00573A8F"/>
    <w:rsid w:val="00574894"/>
    <w:rsid w:val="005750B6"/>
    <w:rsid w:val="00575479"/>
    <w:rsid w:val="0057615B"/>
    <w:rsid w:val="005775A8"/>
    <w:rsid w:val="00582596"/>
    <w:rsid w:val="00586B51"/>
    <w:rsid w:val="00586D01"/>
    <w:rsid w:val="005916BC"/>
    <w:rsid w:val="00591A6E"/>
    <w:rsid w:val="005A1ADA"/>
    <w:rsid w:val="005A2DE6"/>
    <w:rsid w:val="005A4C5F"/>
    <w:rsid w:val="005A6A90"/>
    <w:rsid w:val="005B0986"/>
    <w:rsid w:val="005B1081"/>
    <w:rsid w:val="005B12CE"/>
    <w:rsid w:val="005B1439"/>
    <w:rsid w:val="005B281F"/>
    <w:rsid w:val="005B2881"/>
    <w:rsid w:val="005B396F"/>
    <w:rsid w:val="005B3BCA"/>
    <w:rsid w:val="005B4BFC"/>
    <w:rsid w:val="005B4D4A"/>
    <w:rsid w:val="005B72D3"/>
    <w:rsid w:val="005B778B"/>
    <w:rsid w:val="005B7AB2"/>
    <w:rsid w:val="005C0744"/>
    <w:rsid w:val="005C3077"/>
    <w:rsid w:val="005C5F92"/>
    <w:rsid w:val="005C65DE"/>
    <w:rsid w:val="005C6D5E"/>
    <w:rsid w:val="005D400C"/>
    <w:rsid w:val="005D601C"/>
    <w:rsid w:val="005D6FC6"/>
    <w:rsid w:val="005E2A9E"/>
    <w:rsid w:val="005E4224"/>
    <w:rsid w:val="005E457B"/>
    <w:rsid w:val="005E484A"/>
    <w:rsid w:val="005E4D34"/>
    <w:rsid w:val="005F301B"/>
    <w:rsid w:val="005F48D9"/>
    <w:rsid w:val="005F49B8"/>
    <w:rsid w:val="005F6DF3"/>
    <w:rsid w:val="005F7A96"/>
    <w:rsid w:val="00600F46"/>
    <w:rsid w:val="00601F34"/>
    <w:rsid w:val="006057C5"/>
    <w:rsid w:val="006061A6"/>
    <w:rsid w:val="00606E27"/>
    <w:rsid w:val="00607435"/>
    <w:rsid w:val="00607CDD"/>
    <w:rsid w:val="00611CDF"/>
    <w:rsid w:val="00612D56"/>
    <w:rsid w:val="00614369"/>
    <w:rsid w:val="0061469E"/>
    <w:rsid w:val="00615A3B"/>
    <w:rsid w:val="00615C38"/>
    <w:rsid w:val="00616B6A"/>
    <w:rsid w:val="006173C3"/>
    <w:rsid w:val="006175D5"/>
    <w:rsid w:val="00617D1F"/>
    <w:rsid w:val="00621E0A"/>
    <w:rsid w:val="006257A0"/>
    <w:rsid w:val="00625E4A"/>
    <w:rsid w:val="00627D3D"/>
    <w:rsid w:val="00630DD0"/>
    <w:rsid w:val="00631666"/>
    <w:rsid w:val="00631A2B"/>
    <w:rsid w:val="0063203D"/>
    <w:rsid w:val="00632B1C"/>
    <w:rsid w:val="00633F67"/>
    <w:rsid w:val="00634079"/>
    <w:rsid w:val="00636513"/>
    <w:rsid w:val="00636F09"/>
    <w:rsid w:val="00640D28"/>
    <w:rsid w:val="00642264"/>
    <w:rsid w:val="006426B4"/>
    <w:rsid w:val="00644C85"/>
    <w:rsid w:val="00646401"/>
    <w:rsid w:val="0064700F"/>
    <w:rsid w:val="0064767B"/>
    <w:rsid w:val="0065059A"/>
    <w:rsid w:val="00650BEC"/>
    <w:rsid w:val="0065100D"/>
    <w:rsid w:val="00652268"/>
    <w:rsid w:val="006530BD"/>
    <w:rsid w:val="0065385A"/>
    <w:rsid w:val="00654B61"/>
    <w:rsid w:val="00655A1C"/>
    <w:rsid w:val="00656711"/>
    <w:rsid w:val="00662518"/>
    <w:rsid w:val="006632EF"/>
    <w:rsid w:val="00663F3C"/>
    <w:rsid w:val="00665B8C"/>
    <w:rsid w:val="00665FBB"/>
    <w:rsid w:val="00666907"/>
    <w:rsid w:val="006669E1"/>
    <w:rsid w:val="006669F7"/>
    <w:rsid w:val="00667FD6"/>
    <w:rsid w:val="00670344"/>
    <w:rsid w:val="0067140D"/>
    <w:rsid w:val="006727E3"/>
    <w:rsid w:val="00672FA4"/>
    <w:rsid w:val="00674265"/>
    <w:rsid w:val="00674CB5"/>
    <w:rsid w:val="00675035"/>
    <w:rsid w:val="00681E0C"/>
    <w:rsid w:val="00684B82"/>
    <w:rsid w:val="00685445"/>
    <w:rsid w:val="00685B85"/>
    <w:rsid w:val="00686CAF"/>
    <w:rsid w:val="00690927"/>
    <w:rsid w:val="0069102F"/>
    <w:rsid w:val="006910E1"/>
    <w:rsid w:val="00692E40"/>
    <w:rsid w:val="00692EB7"/>
    <w:rsid w:val="00695D53"/>
    <w:rsid w:val="00696F27"/>
    <w:rsid w:val="006A08A2"/>
    <w:rsid w:val="006A1C13"/>
    <w:rsid w:val="006A492E"/>
    <w:rsid w:val="006A4E55"/>
    <w:rsid w:val="006A50FB"/>
    <w:rsid w:val="006A602B"/>
    <w:rsid w:val="006A7657"/>
    <w:rsid w:val="006B0DEC"/>
    <w:rsid w:val="006B16CF"/>
    <w:rsid w:val="006B1984"/>
    <w:rsid w:val="006B2DD3"/>
    <w:rsid w:val="006B378D"/>
    <w:rsid w:val="006B4984"/>
    <w:rsid w:val="006B5E34"/>
    <w:rsid w:val="006B7B8E"/>
    <w:rsid w:val="006C00CC"/>
    <w:rsid w:val="006C069D"/>
    <w:rsid w:val="006C103B"/>
    <w:rsid w:val="006C2A9A"/>
    <w:rsid w:val="006C3EBB"/>
    <w:rsid w:val="006C6A6C"/>
    <w:rsid w:val="006C716A"/>
    <w:rsid w:val="006D0B64"/>
    <w:rsid w:val="006D0EB6"/>
    <w:rsid w:val="006D1C32"/>
    <w:rsid w:val="006D5805"/>
    <w:rsid w:val="006D6F12"/>
    <w:rsid w:val="006D71E7"/>
    <w:rsid w:val="006E0519"/>
    <w:rsid w:val="006E2926"/>
    <w:rsid w:val="006E3B2F"/>
    <w:rsid w:val="006E415B"/>
    <w:rsid w:val="006E4C8B"/>
    <w:rsid w:val="006E56BF"/>
    <w:rsid w:val="006E5FCE"/>
    <w:rsid w:val="006E79D3"/>
    <w:rsid w:val="006E7A2B"/>
    <w:rsid w:val="006E7ABA"/>
    <w:rsid w:val="006E7B19"/>
    <w:rsid w:val="006F07D9"/>
    <w:rsid w:val="006F15C6"/>
    <w:rsid w:val="006F777D"/>
    <w:rsid w:val="00700D7D"/>
    <w:rsid w:val="0070135E"/>
    <w:rsid w:val="00701D8A"/>
    <w:rsid w:val="0070421C"/>
    <w:rsid w:val="0070565B"/>
    <w:rsid w:val="00707913"/>
    <w:rsid w:val="0071126D"/>
    <w:rsid w:val="00711481"/>
    <w:rsid w:val="00711EA2"/>
    <w:rsid w:val="0071421F"/>
    <w:rsid w:val="00716075"/>
    <w:rsid w:val="0071693A"/>
    <w:rsid w:val="007213FB"/>
    <w:rsid w:val="00721C71"/>
    <w:rsid w:val="00721FFF"/>
    <w:rsid w:val="00722959"/>
    <w:rsid w:val="00723053"/>
    <w:rsid w:val="00724585"/>
    <w:rsid w:val="00724827"/>
    <w:rsid w:val="0072708B"/>
    <w:rsid w:val="007276C0"/>
    <w:rsid w:val="007314EE"/>
    <w:rsid w:val="00731942"/>
    <w:rsid w:val="00732F2F"/>
    <w:rsid w:val="00733226"/>
    <w:rsid w:val="007335A0"/>
    <w:rsid w:val="0073371A"/>
    <w:rsid w:val="0073502E"/>
    <w:rsid w:val="0073522A"/>
    <w:rsid w:val="00735AB7"/>
    <w:rsid w:val="00740B34"/>
    <w:rsid w:val="0074194E"/>
    <w:rsid w:val="007427DB"/>
    <w:rsid w:val="00747827"/>
    <w:rsid w:val="00750761"/>
    <w:rsid w:val="007561FA"/>
    <w:rsid w:val="00756A26"/>
    <w:rsid w:val="00760036"/>
    <w:rsid w:val="00762DBB"/>
    <w:rsid w:val="00765F58"/>
    <w:rsid w:val="0076611B"/>
    <w:rsid w:val="007674BD"/>
    <w:rsid w:val="00767F5D"/>
    <w:rsid w:val="0077117F"/>
    <w:rsid w:val="007711CC"/>
    <w:rsid w:val="007743A4"/>
    <w:rsid w:val="0077472C"/>
    <w:rsid w:val="00776B24"/>
    <w:rsid w:val="00781BE1"/>
    <w:rsid w:val="0078345C"/>
    <w:rsid w:val="00785BBF"/>
    <w:rsid w:val="007878CA"/>
    <w:rsid w:val="007879D4"/>
    <w:rsid w:val="00790F8B"/>
    <w:rsid w:val="00791972"/>
    <w:rsid w:val="00792881"/>
    <w:rsid w:val="007949C9"/>
    <w:rsid w:val="007971F4"/>
    <w:rsid w:val="00797F4E"/>
    <w:rsid w:val="007A01C6"/>
    <w:rsid w:val="007A169A"/>
    <w:rsid w:val="007A240C"/>
    <w:rsid w:val="007A3E29"/>
    <w:rsid w:val="007A48EC"/>
    <w:rsid w:val="007A55BC"/>
    <w:rsid w:val="007A5E07"/>
    <w:rsid w:val="007A71FE"/>
    <w:rsid w:val="007A7805"/>
    <w:rsid w:val="007B07AC"/>
    <w:rsid w:val="007B0B78"/>
    <w:rsid w:val="007B105B"/>
    <w:rsid w:val="007B392C"/>
    <w:rsid w:val="007B4967"/>
    <w:rsid w:val="007B505F"/>
    <w:rsid w:val="007B50FD"/>
    <w:rsid w:val="007B6E8E"/>
    <w:rsid w:val="007C00C7"/>
    <w:rsid w:val="007C0284"/>
    <w:rsid w:val="007C1899"/>
    <w:rsid w:val="007C3E59"/>
    <w:rsid w:val="007C3F6F"/>
    <w:rsid w:val="007C6E0A"/>
    <w:rsid w:val="007C71D5"/>
    <w:rsid w:val="007D0E39"/>
    <w:rsid w:val="007D2875"/>
    <w:rsid w:val="007D34BC"/>
    <w:rsid w:val="007D6500"/>
    <w:rsid w:val="007D71AC"/>
    <w:rsid w:val="007E0A3B"/>
    <w:rsid w:val="007E1EC5"/>
    <w:rsid w:val="007E2345"/>
    <w:rsid w:val="007E2693"/>
    <w:rsid w:val="007E54F2"/>
    <w:rsid w:val="007E59FD"/>
    <w:rsid w:val="007E7568"/>
    <w:rsid w:val="007E7E71"/>
    <w:rsid w:val="007F31A6"/>
    <w:rsid w:val="007F419B"/>
    <w:rsid w:val="007F5FD1"/>
    <w:rsid w:val="007F68D9"/>
    <w:rsid w:val="007F75D9"/>
    <w:rsid w:val="007F76AF"/>
    <w:rsid w:val="00800C1F"/>
    <w:rsid w:val="00801625"/>
    <w:rsid w:val="008018E6"/>
    <w:rsid w:val="00803B1B"/>
    <w:rsid w:val="008056B1"/>
    <w:rsid w:val="00805D81"/>
    <w:rsid w:val="00806033"/>
    <w:rsid w:val="0080685F"/>
    <w:rsid w:val="008069D0"/>
    <w:rsid w:val="00806EB5"/>
    <w:rsid w:val="00810545"/>
    <w:rsid w:val="00812D39"/>
    <w:rsid w:val="00814E08"/>
    <w:rsid w:val="008150A4"/>
    <w:rsid w:val="00816B85"/>
    <w:rsid w:val="00817307"/>
    <w:rsid w:val="008175A7"/>
    <w:rsid w:val="0081766D"/>
    <w:rsid w:val="0081785E"/>
    <w:rsid w:val="008178C8"/>
    <w:rsid w:val="008212B6"/>
    <w:rsid w:val="008217F1"/>
    <w:rsid w:val="00821911"/>
    <w:rsid w:val="00823ACB"/>
    <w:rsid w:val="008256B4"/>
    <w:rsid w:val="00826388"/>
    <w:rsid w:val="00826C9D"/>
    <w:rsid w:val="008312EF"/>
    <w:rsid w:val="008313B2"/>
    <w:rsid w:val="0083341F"/>
    <w:rsid w:val="00834A98"/>
    <w:rsid w:val="00842D57"/>
    <w:rsid w:val="00843259"/>
    <w:rsid w:val="008500FC"/>
    <w:rsid w:val="00850E67"/>
    <w:rsid w:val="00854444"/>
    <w:rsid w:val="008574E7"/>
    <w:rsid w:val="00857FBB"/>
    <w:rsid w:val="0086053B"/>
    <w:rsid w:val="008608AC"/>
    <w:rsid w:val="00860DF5"/>
    <w:rsid w:val="008611E6"/>
    <w:rsid w:val="008613E9"/>
    <w:rsid w:val="00862028"/>
    <w:rsid w:val="00862EDE"/>
    <w:rsid w:val="00863E7A"/>
    <w:rsid w:val="008642EA"/>
    <w:rsid w:val="008657FD"/>
    <w:rsid w:val="00866DE0"/>
    <w:rsid w:val="00867326"/>
    <w:rsid w:val="00871312"/>
    <w:rsid w:val="00871812"/>
    <w:rsid w:val="00872135"/>
    <w:rsid w:val="008731A4"/>
    <w:rsid w:val="00873636"/>
    <w:rsid w:val="00875DEB"/>
    <w:rsid w:val="008771FD"/>
    <w:rsid w:val="00880283"/>
    <w:rsid w:val="00880FD0"/>
    <w:rsid w:val="00881D97"/>
    <w:rsid w:val="00882119"/>
    <w:rsid w:val="00882202"/>
    <w:rsid w:val="008874FE"/>
    <w:rsid w:val="0089169E"/>
    <w:rsid w:val="008917D3"/>
    <w:rsid w:val="00892D36"/>
    <w:rsid w:val="0089332C"/>
    <w:rsid w:val="0089460D"/>
    <w:rsid w:val="00897CBC"/>
    <w:rsid w:val="008A0DA4"/>
    <w:rsid w:val="008A108F"/>
    <w:rsid w:val="008A10EA"/>
    <w:rsid w:val="008A3E7D"/>
    <w:rsid w:val="008A5116"/>
    <w:rsid w:val="008A562D"/>
    <w:rsid w:val="008A5F8C"/>
    <w:rsid w:val="008A7411"/>
    <w:rsid w:val="008B0062"/>
    <w:rsid w:val="008B18AA"/>
    <w:rsid w:val="008B2785"/>
    <w:rsid w:val="008B29A4"/>
    <w:rsid w:val="008B5120"/>
    <w:rsid w:val="008B628A"/>
    <w:rsid w:val="008B7BCB"/>
    <w:rsid w:val="008B7C69"/>
    <w:rsid w:val="008C0E61"/>
    <w:rsid w:val="008C1A75"/>
    <w:rsid w:val="008C20FB"/>
    <w:rsid w:val="008C2394"/>
    <w:rsid w:val="008C4EBA"/>
    <w:rsid w:val="008C7299"/>
    <w:rsid w:val="008C78DD"/>
    <w:rsid w:val="008D06C6"/>
    <w:rsid w:val="008D4B40"/>
    <w:rsid w:val="008D6BE4"/>
    <w:rsid w:val="008D7780"/>
    <w:rsid w:val="008D7C94"/>
    <w:rsid w:val="008E0387"/>
    <w:rsid w:val="008E0475"/>
    <w:rsid w:val="008E105E"/>
    <w:rsid w:val="008E6DBA"/>
    <w:rsid w:val="008F1C3B"/>
    <w:rsid w:val="008F1F3A"/>
    <w:rsid w:val="008F2616"/>
    <w:rsid w:val="008F3002"/>
    <w:rsid w:val="008F5541"/>
    <w:rsid w:val="00900281"/>
    <w:rsid w:val="0090471E"/>
    <w:rsid w:val="00905BC2"/>
    <w:rsid w:val="00905ECC"/>
    <w:rsid w:val="00907D2A"/>
    <w:rsid w:val="00911D6F"/>
    <w:rsid w:val="00912525"/>
    <w:rsid w:val="009126E5"/>
    <w:rsid w:val="00912C68"/>
    <w:rsid w:val="009160D6"/>
    <w:rsid w:val="00916B62"/>
    <w:rsid w:val="0092195F"/>
    <w:rsid w:val="009224C7"/>
    <w:rsid w:val="00924C86"/>
    <w:rsid w:val="00925DFB"/>
    <w:rsid w:val="0093026B"/>
    <w:rsid w:val="00930351"/>
    <w:rsid w:val="00933225"/>
    <w:rsid w:val="009347DD"/>
    <w:rsid w:val="00934C19"/>
    <w:rsid w:val="009368B0"/>
    <w:rsid w:val="00936D73"/>
    <w:rsid w:val="00937347"/>
    <w:rsid w:val="009378F7"/>
    <w:rsid w:val="00940153"/>
    <w:rsid w:val="00940BE5"/>
    <w:rsid w:val="0094125D"/>
    <w:rsid w:val="009429E1"/>
    <w:rsid w:val="009429FB"/>
    <w:rsid w:val="009430DA"/>
    <w:rsid w:val="00943516"/>
    <w:rsid w:val="009451A6"/>
    <w:rsid w:val="00947C2B"/>
    <w:rsid w:val="00947D67"/>
    <w:rsid w:val="009503A0"/>
    <w:rsid w:val="00951112"/>
    <w:rsid w:val="00951164"/>
    <w:rsid w:val="009516D5"/>
    <w:rsid w:val="0095210F"/>
    <w:rsid w:val="00954FEF"/>
    <w:rsid w:val="00956948"/>
    <w:rsid w:val="00961AC0"/>
    <w:rsid w:val="009622FD"/>
    <w:rsid w:val="00962404"/>
    <w:rsid w:val="009630AB"/>
    <w:rsid w:val="00964150"/>
    <w:rsid w:val="00964AAB"/>
    <w:rsid w:val="00965481"/>
    <w:rsid w:val="00966E39"/>
    <w:rsid w:val="00967EA9"/>
    <w:rsid w:val="00970747"/>
    <w:rsid w:val="00971DC0"/>
    <w:rsid w:val="00972421"/>
    <w:rsid w:val="00972E30"/>
    <w:rsid w:val="0097308A"/>
    <w:rsid w:val="00974E9D"/>
    <w:rsid w:val="009772AD"/>
    <w:rsid w:val="009778D1"/>
    <w:rsid w:val="009821D3"/>
    <w:rsid w:val="00983381"/>
    <w:rsid w:val="00983FF4"/>
    <w:rsid w:val="00984555"/>
    <w:rsid w:val="00984597"/>
    <w:rsid w:val="00987013"/>
    <w:rsid w:val="00987AAC"/>
    <w:rsid w:val="009920DB"/>
    <w:rsid w:val="00994FFC"/>
    <w:rsid w:val="009969E2"/>
    <w:rsid w:val="009A0DAE"/>
    <w:rsid w:val="009A3592"/>
    <w:rsid w:val="009A395D"/>
    <w:rsid w:val="009A3C5B"/>
    <w:rsid w:val="009A4F9B"/>
    <w:rsid w:val="009A5D7C"/>
    <w:rsid w:val="009B0CBC"/>
    <w:rsid w:val="009B0D78"/>
    <w:rsid w:val="009B2991"/>
    <w:rsid w:val="009B2FF0"/>
    <w:rsid w:val="009B3188"/>
    <w:rsid w:val="009B42C9"/>
    <w:rsid w:val="009B5629"/>
    <w:rsid w:val="009B6216"/>
    <w:rsid w:val="009B6B3D"/>
    <w:rsid w:val="009B6F97"/>
    <w:rsid w:val="009B72B9"/>
    <w:rsid w:val="009B74E2"/>
    <w:rsid w:val="009C0032"/>
    <w:rsid w:val="009C19D4"/>
    <w:rsid w:val="009C33A9"/>
    <w:rsid w:val="009C61E4"/>
    <w:rsid w:val="009C70EA"/>
    <w:rsid w:val="009C7557"/>
    <w:rsid w:val="009D04DC"/>
    <w:rsid w:val="009D1697"/>
    <w:rsid w:val="009D2A8F"/>
    <w:rsid w:val="009D5387"/>
    <w:rsid w:val="009E0768"/>
    <w:rsid w:val="009E0E00"/>
    <w:rsid w:val="009E4317"/>
    <w:rsid w:val="009E4864"/>
    <w:rsid w:val="009E5383"/>
    <w:rsid w:val="009E5596"/>
    <w:rsid w:val="009E62F0"/>
    <w:rsid w:val="009E6723"/>
    <w:rsid w:val="009E69EE"/>
    <w:rsid w:val="009E7316"/>
    <w:rsid w:val="009F4225"/>
    <w:rsid w:val="009F4F80"/>
    <w:rsid w:val="009F5E58"/>
    <w:rsid w:val="00A00FFB"/>
    <w:rsid w:val="00A02424"/>
    <w:rsid w:val="00A02F07"/>
    <w:rsid w:val="00A03B3D"/>
    <w:rsid w:val="00A047C5"/>
    <w:rsid w:val="00A04B77"/>
    <w:rsid w:val="00A05605"/>
    <w:rsid w:val="00A06D2A"/>
    <w:rsid w:val="00A10605"/>
    <w:rsid w:val="00A1379B"/>
    <w:rsid w:val="00A14618"/>
    <w:rsid w:val="00A16629"/>
    <w:rsid w:val="00A17B76"/>
    <w:rsid w:val="00A21258"/>
    <w:rsid w:val="00A215CD"/>
    <w:rsid w:val="00A2296D"/>
    <w:rsid w:val="00A2382F"/>
    <w:rsid w:val="00A26B32"/>
    <w:rsid w:val="00A26FAC"/>
    <w:rsid w:val="00A30D7E"/>
    <w:rsid w:val="00A31C64"/>
    <w:rsid w:val="00A336C0"/>
    <w:rsid w:val="00A33E48"/>
    <w:rsid w:val="00A3588E"/>
    <w:rsid w:val="00A35D50"/>
    <w:rsid w:val="00A37489"/>
    <w:rsid w:val="00A40885"/>
    <w:rsid w:val="00A4095D"/>
    <w:rsid w:val="00A40A54"/>
    <w:rsid w:val="00A41957"/>
    <w:rsid w:val="00A4215E"/>
    <w:rsid w:val="00A428DA"/>
    <w:rsid w:val="00A439B0"/>
    <w:rsid w:val="00A44004"/>
    <w:rsid w:val="00A44935"/>
    <w:rsid w:val="00A44B86"/>
    <w:rsid w:val="00A44E2F"/>
    <w:rsid w:val="00A450C0"/>
    <w:rsid w:val="00A4613B"/>
    <w:rsid w:val="00A4688B"/>
    <w:rsid w:val="00A47A51"/>
    <w:rsid w:val="00A47BE1"/>
    <w:rsid w:val="00A51927"/>
    <w:rsid w:val="00A53F98"/>
    <w:rsid w:val="00A545FE"/>
    <w:rsid w:val="00A560A8"/>
    <w:rsid w:val="00A57B76"/>
    <w:rsid w:val="00A57C05"/>
    <w:rsid w:val="00A6265E"/>
    <w:rsid w:val="00A63271"/>
    <w:rsid w:val="00A64381"/>
    <w:rsid w:val="00A66CF3"/>
    <w:rsid w:val="00A702E8"/>
    <w:rsid w:val="00A7091A"/>
    <w:rsid w:val="00A70F58"/>
    <w:rsid w:val="00A72046"/>
    <w:rsid w:val="00A7285E"/>
    <w:rsid w:val="00A73321"/>
    <w:rsid w:val="00A7503F"/>
    <w:rsid w:val="00A750A8"/>
    <w:rsid w:val="00A775DE"/>
    <w:rsid w:val="00A77A00"/>
    <w:rsid w:val="00A806EA"/>
    <w:rsid w:val="00A82B79"/>
    <w:rsid w:val="00A835FC"/>
    <w:rsid w:val="00A8445E"/>
    <w:rsid w:val="00A8499C"/>
    <w:rsid w:val="00A861C3"/>
    <w:rsid w:val="00A86230"/>
    <w:rsid w:val="00A864CA"/>
    <w:rsid w:val="00A866E0"/>
    <w:rsid w:val="00A8774B"/>
    <w:rsid w:val="00A90451"/>
    <w:rsid w:val="00A93FC7"/>
    <w:rsid w:val="00A94686"/>
    <w:rsid w:val="00A95EEC"/>
    <w:rsid w:val="00A967A0"/>
    <w:rsid w:val="00AA0055"/>
    <w:rsid w:val="00AA07DD"/>
    <w:rsid w:val="00AA0CAF"/>
    <w:rsid w:val="00AA10BF"/>
    <w:rsid w:val="00AA1122"/>
    <w:rsid w:val="00AA23AB"/>
    <w:rsid w:val="00AA3D50"/>
    <w:rsid w:val="00AA591F"/>
    <w:rsid w:val="00AA599D"/>
    <w:rsid w:val="00AA6045"/>
    <w:rsid w:val="00AA72AA"/>
    <w:rsid w:val="00AA7D2A"/>
    <w:rsid w:val="00AB0784"/>
    <w:rsid w:val="00AB0A3C"/>
    <w:rsid w:val="00AB0C90"/>
    <w:rsid w:val="00AB1F69"/>
    <w:rsid w:val="00AB3382"/>
    <w:rsid w:val="00AB37A3"/>
    <w:rsid w:val="00AB3B04"/>
    <w:rsid w:val="00AB49DD"/>
    <w:rsid w:val="00AB5084"/>
    <w:rsid w:val="00AB75E0"/>
    <w:rsid w:val="00AC111A"/>
    <w:rsid w:val="00AC721E"/>
    <w:rsid w:val="00AD05ED"/>
    <w:rsid w:val="00AD08EF"/>
    <w:rsid w:val="00AD4CF6"/>
    <w:rsid w:val="00AD50EF"/>
    <w:rsid w:val="00AD5766"/>
    <w:rsid w:val="00AD6A4E"/>
    <w:rsid w:val="00AE0BA9"/>
    <w:rsid w:val="00AE11D9"/>
    <w:rsid w:val="00AE1F3F"/>
    <w:rsid w:val="00AE2FB4"/>
    <w:rsid w:val="00AE38C9"/>
    <w:rsid w:val="00AE4746"/>
    <w:rsid w:val="00AE55B4"/>
    <w:rsid w:val="00AE6F53"/>
    <w:rsid w:val="00AF1F8B"/>
    <w:rsid w:val="00AF2032"/>
    <w:rsid w:val="00AF3212"/>
    <w:rsid w:val="00AF4820"/>
    <w:rsid w:val="00AF54BC"/>
    <w:rsid w:val="00AF7D98"/>
    <w:rsid w:val="00AF7E69"/>
    <w:rsid w:val="00B023FD"/>
    <w:rsid w:val="00B034D6"/>
    <w:rsid w:val="00B0426B"/>
    <w:rsid w:val="00B05803"/>
    <w:rsid w:val="00B06B85"/>
    <w:rsid w:val="00B07C2B"/>
    <w:rsid w:val="00B11EDF"/>
    <w:rsid w:val="00B121A8"/>
    <w:rsid w:val="00B1444B"/>
    <w:rsid w:val="00B15778"/>
    <w:rsid w:val="00B15B41"/>
    <w:rsid w:val="00B15BA0"/>
    <w:rsid w:val="00B17565"/>
    <w:rsid w:val="00B17B86"/>
    <w:rsid w:val="00B2167F"/>
    <w:rsid w:val="00B2309C"/>
    <w:rsid w:val="00B2472E"/>
    <w:rsid w:val="00B2503E"/>
    <w:rsid w:val="00B26557"/>
    <w:rsid w:val="00B30257"/>
    <w:rsid w:val="00B331D7"/>
    <w:rsid w:val="00B37C80"/>
    <w:rsid w:val="00B40929"/>
    <w:rsid w:val="00B4340A"/>
    <w:rsid w:val="00B43B62"/>
    <w:rsid w:val="00B46CAB"/>
    <w:rsid w:val="00B47644"/>
    <w:rsid w:val="00B50522"/>
    <w:rsid w:val="00B506DC"/>
    <w:rsid w:val="00B507D2"/>
    <w:rsid w:val="00B5098D"/>
    <w:rsid w:val="00B52BF0"/>
    <w:rsid w:val="00B54459"/>
    <w:rsid w:val="00B55F62"/>
    <w:rsid w:val="00B61815"/>
    <w:rsid w:val="00B63E3B"/>
    <w:rsid w:val="00B65E37"/>
    <w:rsid w:val="00B672DD"/>
    <w:rsid w:val="00B7628B"/>
    <w:rsid w:val="00B76E90"/>
    <w:rsid w:val="00B76FEE"/>
    <w:rsid w:val="00B80644"/>
    <w:rsid w:val="00B83FEC"/>
    <w:rsid w:val="00B846A3"/>
    <w:rsid w:val="00B84AE4"/>
    <w:rsid w:val="00B85438"/>
    <w:rsid w:val="00B86153"/>
    <w:rsid w:val="00B86453"/>
    <w:rsid w:val="00B87CE0"/>
    <w:rsid w:val="00B90EDE"/>
    <w:rsid w:val="00B95856"/>
    <w:rsid w:val="00B9613D"/>
    <w:rsid w:val="00B9689F"/>
    <w:rsid w:val="00B96B9B"/>
    <w:rsid w:val="00B97194"/>
    <w:rsid w:val="00BA01D1"/>
    <w:rsid w:val="00BA0D67"/>
    <w:rsid w:val="00BA10F8"/>
    <w:rsid w:val="00BA113B"/>
    <w:rsid w:val="00BA2986"/>
    <w:rsid w:val="00BA381C"/>
    <w:rsid w:val="00BA5766"/>
    <w:rsid w:val="00BA6D2C"/>
    <w:rsid w:val="00BA7E08"/>
    <w:rsid w:val="00BB0102"/>
    <w:rsid w:val="00BB09F8"/>
    <w:rsid w:val="00BB3344"/>
    <w:rsid w:val="00BB48BD"/>
    <w:rsid w:val="00BB4F48"/>
    <w:rsid w:val="00BB5751"/>
    <w:rsid w:val="00BC049E"/>
    <w:rsid w:val="00BC17AB"/>
    <w:rsid w:val="00BC393D"/>
    <w:rsid w:val="00BC54E7"/>
    <w:rsid w:val="00BC7FAF"/>
    <w:rsid w:val="00BD14EB"/>
    <w:rsid w:val="00BD1CBC"/>
    <w:rsid w:val="00BD460F"/>
    <w:rsid w:val="00BD4873"/>
    <w:rsid w:val="00BD6D97"/>
    <w:rsid w:val="00BD7143"/>
    <w:rsid w:val="00BE2F09"/>
    <w:rsid w:val="00BE6EE7"/>
    <w:rsid w:val="00BE7294"/>
    <w:rsid w:val="00BF18A4"/>
    <w:rsid w:val="00BF3333"/>
    <w:rsid w:val="00BF5440"/>
    <w:rsid w:val="00BF6897"/>
    <w:rsid w:val="00C00011"/>
    <w:rsid w:val="00C005BE"/>
    <w:rsid w:val="00C06C7B"/>
    <w:rsid w:val="00C07B39"/>
    <w:rsid w:val="00C10203"/>
    <w:rsid w:val="00C10FA5"/>
    <w:rsid w:val="00C11A06"/>
    <w:rsid w:val="00C13237"/>
    <w:rsid w:val="00C1494E"/>
    <w:rsid w:val="00C15CE9"/>
    <w:rsid w:val="00C15E28"/>
    <w:rsid w:val="00C171F2"/>
    <w:rsid w:val="00C22374"/>
    <w:rsid w:val="00C23033"/>
    <w:rsid w:val="00C230D4"/>
    <w:rsid w:val="00C241AE"/>
    <w:rsid w:val="00C2617B"/>
    <w:rsid w:val="00C262A8"/>
    <w:rsid w:val="00C26C10"/>
    <w:rsid w:val="00C26C5C"/>
    <w:rsid w:val="00C3028F"/>
    <w:rsid w:val="00C35CF8"/>
    <w:rsid w:val="00C363AB"/>
    <w:rsid w:val="00C3775E"/>
    <w:rsid w:val="00C37DB0"/>
    <w:rsid w:val="00C4172D"/>
    <w:rsid w:val="00C41DAC"/>
    <w:rsid w:val="00C41E5A"/>
    <w:rsid w:val="00C42BBB"/>
    <w:rsid w:val="00C430B7"/>
    <w:rsid w:val="00C44DD9"/>
    <w:rsid w:val="00C457EE"/>
    <w:rsid w:val="00C50AF7"/>
    <w:rsid w:val="00C52F15"/>
    <w:rsid w:val="00C5389A"/>
    <w:rsid w:val="00C54AC1"/>
    <w:rsid w:val="00C54B2F"/>
    <w:rsid w:val="00C56D41"/>
    <w:rsid w:val="00C605A3"/>
    <w:rsid w:val="00C61777"/>
    <w:rsid w:val="00C633B1"/>
    <w:rsid w:val="00C65772"/>
    <w:rsid w:val="00C7019D"/>
    <w:rsid w:val="00C702CC"/>
    <w:rsid w:val="00C70387"/>
    <w:rsid w:val="00C7128B"/>
    <w:rsid w:val="00C716AE"/>
    <w:rsid w:val="00C73C33"/>
    <w:rsid w:val="00C73ED4"/>
    <w:rsid w:val="00C73EEE"/>
    <w:rsid w:val="00C74007"/>
    <w:rsid w:val="00C7456E"/>
    <w:rsid w:val="00C7592F"/>
    <w:rsid w:val="00C75EEE"/>
    <w:rsid w:val="00C76768"/>
    <w:rsid w:val="00C80247"/>
    <w:rsid w:val="00C803F6"/>
    <w:rsid w:val="00C815B3"/>
    <w:rsid w:val="00C818AC"/>
    <w:rsid w:val="00C81907"/>
    <w:rsid w:val="00C8232E"/>
    <w:rsid w:val="00C825A9"/>
    <w:rsid w:val="00C8309F"/>
    <w:rsid w:val="00C854C3"/>
    <w:rsid w:val="00C86B05"/>
    <w:rsid w:val="00C92350"/>
    <w:rsid w:val="00C924C4"/>
    <w:rsid w:val="00C9279D"/>
    <w:rsid w:val="00C928C7"/>
    <w:rsid w:val="00C957AF"/>
    <w:rsid w:val="00CA03D4"/>
    <w:rsid w:val="00CA125E"/>
    <w:rsid w:val="00CA2536"/>
    <w:rsid w:val="00CA3D3B"/>
    <w:rsid w:val="00CA3DB9"/>
    <w:rsid w:val="00CA3DCF"/>
    <w:rsid w:val="00CA45C3"/>
    <w:rsid w:val="00CA7283"/>
    <w:rsid w:val="00CB08A4"/>
    <w:rsid w:val="00CB1A59"/>
    <w:rsid w:val="00CB22B6"/>
    <w:rsid w:val="00CB30DF"/>
    <w:rsid w:val="00CB3636"/>
    <w:rsid w:val="00CB512D"/>
    <w:rsid w:val="00CB6CB8"/>
    <w:rsid w:val="00CB6ED5"/>
    <w:rsid w:val="00CC4D40"/>
    <w:rsid w:val="00CC50B9"/>
    <w:rsid w:val="00CC61E8"/>
    <w:rsid w:val="00CC6E7E"/>
    <w:rsid w:val="00CC7AD6"/>
    <w:rsid w:val="00CC7FAB"/>
    <w:rsid w:val="00CD1706"/>
    <w:rsid w:val="00CD1DD2"/>
    <w:rsid w:val="00CD292E"/>
    <w:rsid w:val="00CD49FD"/>
    <w:rsid w:val="00CD5836"/>
    <w:rsid w:val="00CD65CE"/>
    <w:rsid w:val="00CE049B"/>
    <w:rsid w:val="00CE3192"/>
    <w:rsid w:val="00CE51D3"/>
    <w:rsid w:val="00CE6F83"/>
    <w:rsid w:val="00CE711E"/>
    <w:rsid w:val="00CE73F7"/>
    <w:rsid w:val="00CF02DD"/>
    <w:rsid w:val="00CF0D74"/>
    <w:rsid w:val="00CF1DB4"/>
    <w:rsid w:val="00CF2DEF"/>
    <w:rsid w:val="00CF3866"/>
    <w:rsid w:val="00CF42D1"/>
    <w:rsid w:val="00CF5D32"/>
    <w:rsid w:val="00D002D8"/>
    <w:rsid w:val="00D00D26"/>
    <w:rsid w:val="00D021C8"/>
    <w:rsid w:val="00D03E7D"/>
    <w:rsid w:val="00D044D0"/>
    <w:rsid w:val="00D05D02"/>
    <w:rsid w:val="00D0686D"/>
    <w:rsid w:val="00D108E9"/>
    <w:rsid w:val="00D110EC"/>
    <w:rsid w:val="00D12495"/>
    <w:rsid w:val="00D14273"/>
    <w:rsid w:val="00D16521"/>
    <w:rsid w:val="00D16E6C"/>
    <w:rsid w:val="00D2251F"/>
    <w:rsid w:val="00D22681"/>
    <w:rsid w:val="00D22BE2"/>
    <w:rsid w:val="00D247A5"/>
    <w:rsid w:val="00D251FD"/>
    <w:rsid w:val="00D26E03"/>
    <w:rsid w:val="00D2769E"/>
    <w:rsid w:val="00D30B76"/>
    <w:rsid w:val="00D30BE4"/>
    <w:rsid w:val="00D31E29"/>
    <w:rsid w:val="00D32BEF"/>
    <w:rsid w:val="00D3334B"/>
    <w:rsid w:val="00D36FAE"/>
    <w:rsid w:val="00D4104B"/>
    <w:rsid w:val="00D433F2"/>
    <w:rsid w:val="00D45E01"/>
    <w:rsid w:val="00D47B00"/>
    <w:rsid w:val="00D50F88"/>
    <w:rsid w:val="00D520AF"/>
    <w:rsid w:val="00D5224F"/>
    <w:rsid w:val="00D52987"/>
    <w:rsid w:val="00D539F1"/>
    <w:rsid w:val="00D5455D"/>
    <w:rsid w:val="00D546C1"/>
    <w:rsid w:val="00D55A55"/>
    <w:rsid w:val="00D57D13"/>
    <w:rsid w:val="00D60400"/>
    <w:rsid w:val="00D61400"/>
    <w:rsid w:val="00D63317"/>
    <w:rsid w:val="00D63B0B"/>
    <w:rsid w:val="00D64E62"/>
    <w:rsid w:val="00D65181"/>
    <w:rsid w:val="00D65C93"/>
    <w:rsid w:val="00D67975"/>
    <w:rsid w:val="00D67B6B"/>
    <w:rsid w:val="00D67C94"/>
    <w:rsid w:val="00D72296"/>
    <w:rsid w:val="00D72F58"/>
    <w:rsid w:val="00D7575F"/>
    <w:rsid w:val="00D7593F"/>
    <w:rsid w:val="00D75A6E"/>
    <w:rsid w:val="00D77F77"/>
    <w:rsid w:val="00D822BC"/>
    <w:rsid w:val="00D83D0B"/>
    <w:rsid w:val="00D87059"/>
    <w:rsid w:val="00D93629"/>
    <w:rsid w:val="00D93951"/>
    <w:rsid w:val="00D940E1"/>
    <w:rsid w:val="00D95FA2"/>
    <w:rsid w:val="00D95FF6"/>
    <w:rsid w:val="00DA4F01"/>
    <w:rsid w:val="00DA58D7"/>
    <w:rsid w:val="00DA5CB1"/>
    <w:rsid w:val="00DA6B8E"/>
    <w:rsid w:val="00DA76FE"/>
    <w:rsid w:val="00DB1279"/>
    <w:rsid w:val="00DB286E"/>
    <w:rsid w:val="00DB2C74"/>
    <w:rsid w:val="00DB4220"/>
    <w:rsid w:val="00DB4AE8"/>
    <w:rsid w:val="00DB6C87"/>
    <w:rsid w:val="00DC000B"/>
    <w:rsid w:val="00DC00FD"/>
    <w:rsid w:val="00DC0DD9"/>
    <w:rsid w:val="00DC28B1"/>
    <w:rsid w:val="00DC3025"/>
    <w:rsid w:val="00DC4B34"/>
    <w:rsid w:val="00DC7A34"/>
    <w:rsid w:val="00DC7B46"/>
    <w:rsid w:val="00DD05C4"/>
    <w:rsid w:val="00DD1138"/>
    <w:rsid w:val="00DD1431"/>
    <w:rsid w:val="00DD1E74"/>
    <w:rsid w:val="00DD296C"/>
    <w:rsid w:val="00DE07CB"/>
    <w:rsid w:val="00DE131F"/>
    <w:rsid w:val="00DE2A7D"/>
    <w:rsid w:val="00DE4726"/>
    <w:rsid w:val="00DE58EB"/>
    <w:rsid w:val="00DE77DC"/>
    <w:rsid w:val="00DE77EF"/>
    <w:rsid w:val="00DF1006"/>
    <w:rsid w:val="00DF122B"/>
    <w:rsid w:val="00DF1D7B"/>
    <w:rsid w:val="00DF2FAA"/>
    <w:rsid w:val="00DF4D9D"/>
    <w:rsid w:val="00DF665D"/>
    <w:rsid w:val="00E01B21"/>
    <w:rsid w:val="00E02DAD"/>
    <w:rsid w:val="00E02F21"/>
    <w:rsid w:val="00E044E3"/>
    <w:rsid w:val="00E10CBE"/>
    <w:rsid w:val="00E11BB2"/>
    <w:rsid w:val="00E1275A"/>
    <w:rsid w:val="00E13324"/>
    <w:rsid w:val="00E13DE5"/>
    <w:rsid w:val="00E13FC9"/>
    <w:rsid w:val="00E156DC"/>
    <w:rsid w:val="00E1574F"/>
    <w:rsid w:val="00E17FE1"/>
    <w:rsid w:val="00E20DFE"/>
    <w:rsid w:val="00E2152F"/>
    <w:rsid w:val="00E22A2B"/>
    <w:rsid w:val="00E232AC"/>
    <w:rsid w:val="00E24F45"/>
    <w:rsid w:val="00E26409"/>
    <w:rsid w:val="00E26756"/>
    <w:rsid w:val="00E27171"/>
    <w:rsid w:val="00E27D19"/>
    <w:rsid w:val="00E32CBB"/>
    <w:rsid w:val="00E331EE"/>
    <w:rsid w:val="00E410A0"/>
    <w:rsid w:val="00E417C6"/>
    <w:rsid w:val="00E46A71"/>
    <w:rsid w:val="00E478F5"/>
    <w:rsid w:val="00E53263"/>
    <w:rsid w:val="00E54E44"/>
    <w:rsid w:val="00E55B21"/>
    <w:rsid w:val="00E600FB"/>
    <w:rsid w:val="00E62168"/>
    <w:rsid w:val="00E63048"/>
    <w:rsid w:val="00E63D74"/>
    <w:rsid w:val="00E65208"/>
    <w:rsid w:val="00E66F2B"/>
    <w:rsid w:val="00E7023B"/>
    <w:rsid w:val="00E71275"/>
    <w:rsid w:val="00E71A21"/>
    <w:rsid w:val="00E72E41"/>
    <w:rsid w:val="00E7400F"/>
    <w:rsid w:val="00E74526"/>
    <w:rsid w:val="00E75396"/>
    <w:rsid w:val="00E77392"/>
    <w:rsid w:val="00E83B3D"/>
    <w:rsid w:val="00E84655"/>
    <w:rsid w:val="00E84F9F"/>
    <w:rsid w:val="00E853DE"/>
    <w:rsid w:val="00E85AD0"/>
    <w:rsid w:val="00E90A7D"/>
    <w:rsid w:val="00E9131A"/>
    <w:rsid w:val="00E91357"/>
    <w:rsid w:val="00E91DBF"/>
    <w:rsid w:val="00E92900"/>
    <w:rsid w:val="00E929C5"/>
    <w:rsid w:val="00E92C70"/>
    <w:rsid w:val="00E9338F"/>
    <w:rsid w:val="00E9579C"/>
    <w:rsid w:val="00E972D8"/>
    <w:rsid w:val="00EA1E48"/>
    <w:rsid w:val="00EA2CF3"/>
    <w:rsid w:val="00EA4483"/>
    <w:rsid w:val="00EA6DF4"/>
    <w:rsid w:val="00EB0CC4"/>
    <w:rsid w:val="00EB7467"/>
    <w:rsid w:val="00EC0058"/>
    <w:rsid w:val="00EC0AF8"/>
    <w:rsid w:val="00EC1399"/>
    <w:rsid w:val="00EC2D14"/>
    <w:rsid w:val="00EC3220"/>
    <w:rsid w:val="00EC598D"/>
    <w:rsid w:val="00EC7009"/>
    <w:rsid w:val="00ED07AC"/>
    <w:rsid w:val="00ED1901"/>
    <w:rsid w:val="00ED1B8F"/>
    <w:rsid w:val="00ED5097"/>
    <w:rsid w:val="00ED698A"/>
    <w:rsid w:val="00ED6FB2"/>
    <w:rsid w:val="00EE0810"/>
    <w:rsid w:val="00EE2AFC"/>
    <w:rsid w:val="00EE43B0"/>
    <w:rsid w:val="00EE549B"/>
    <w:rsid w:val="00EE5E2D"/>
    <w:rsid w:val="00EF00D1"/>
    <w:rsid w:val="00EF039B"/>
    <w:rsid w:val="00EF050E"/>
    <w:rsid w:val="00EF0756"/>
    <w:rsid w:val="00EF09B9"/>
    <w:rsid w:val="00EF3B9A"/>
    <w:rsid w:val="00EF666E"/>
    <w:rsid w:val="00EF7ED0"/>
    <w:rsid w:val="00F0103B"/>
    <w:rsid w:val="00F010C2"/>
    <w:rsid w:val="00F05F01"/>
    <w:rsid w:val="00F06EBC"/>
    <w:rsid w:val="00F07DD6"/>
    <w:rsid w:val="00F07DFE"/>
    <w:rsid w:val="00F10E89"/>
    <w:rsid w:val="00F127C0"/>
    <w:rsid w:val="00F12D82"/>
    <w:rsid w:val="00F13BC1"/>
    <w:rsid w:val="00F13E88"/>
    <w:rsid w:val="00F15E2F"/>
    <w:rsid w:val="00F17E20"/>
    <w:rsid w:val="00F20C6C"/>
    <w:rsid w:val="00F21948"/>
    <w:rsid w:val="00F25449"/>
    <w:rsid w:val="00F2673D"/>
    <w:rsid w:val="00F269B3"/>
    <w:rsid w:val="00F27CE0"/>
    <w:rsid w:val="00F33475"/>
    <w:rsid w:val="00F36A22"/>
    <w:rsid w:val="00F36B9B"/>
    <w:rsid w:val="00F3741E"/>
    <w:rsid w:val="00F41E75"/>
    <w:rsid w:val="00F43DC8"/>
    <w:rsid w:val="00F4482B"/>
    <w:rsid w:val="00F44939"/>
    <w:rsid w:val="00F458A2"/>
    <w:rsid w:val="00F45BA4"/>
    <w:rsid w:val="00F4654F"/>
    <w:rsid w:val="00F469ED"/>
    <w:rsid w:val="00F46AF0"/>
    <w:rsid w:val="00F50234"/>
    <w:rsid w:val="00F5188E"/>
    <w:rsid w:val="00F542EC"/>
    <w:rsid w:val="00F54992"/>
    <w:rsid w:val="00F55495"/>
    <w:rsid w:val="00F6099C"/>
    <w:rsid w:val="00F63467"/>
    <w:rsid w:val="00F641CC"/>
    <w:rsid w:val="00F646A0"/>
    <w:rsid w:val="00F67CF2"/>
    <w:rsid w:val="00F71591"/>
    <w:rsid w:val="00F71609"/>
    <w:rsid w:val="00F801BD"/>
    <w:rsid w:val="00F8031D"/>
    <w:rsid w:val="00F825E8"/>
    <w:rsid w:val="00F830B1"/>
    <w:rsid w:val="00F83C63"/>
    <w:rsid w:val="00F83F4F"/>
    <w:rsid w:val="00F841C0"/>
    <w:rsid w:val="00F8472A"/>
    <w:rsid w:val="00F85AD2"/>
    <w:rsid w:val="00F86251"/>
    <w:rsid w:val="00F86448"/>
    <w:rsid w:val="00F87BAB"/>
    <w:rsid w:val="00F9242D"/>
    <w:rsid w:val="00F939CF"/>
    <w:rsid w:val="00F94A94"/>
    <w:rsid w:val="00F94D71"/>
    <w:rsid w:val="00F95FF3"/>
    <w:rsid w:val="00F96A17"/>
    <w:rsid w:val="00F96D67"/>
    <w:rsid w:val="00F972B6"/>
    <w:rsid w:val="00FA3216"/>
    <w:rsid w:val="00FA370B"/>
    <w:rsid w:val="00FA3ADA"/>
    <w:rsid w:val="00FA4302"/>
    <w:rsid w:val="00FA7416"/>
    <w:rsid w:val="00FB0A0F"/>
    <w:rsid w:val="00FB16C5"/>
    <w:rsid w:val="00FB1AC6"/>
    <w:rsid w:val="00FB30D4"/>
    <w:rsid w:val="00FB3202"/>
    <w:rsid w:val="00FB323F"/>
    <w:rsid w:val="00FB46A4"/>
    <w:rsid w:val="00FB6288"/>
    <w:rsid w:val="00FB6F08"/>
    <w:rsid w:val="00FB7DDE"/>
    <w:rsid w:val="00FC1F04"/>
    <w:rsid w:val="00FC2F46"/>
    <w:rsid w:val="00FC6C32"/>
    <w:rsid w:val="00FD04A4"/>
    <w:rsid w:val="00FD093F"/>
    <w:rsid w:val="00FD0FF5"/>
    <w:rsid w:val="00FD17DC"/>
    <w:rsid w:val="00FD4BDD"/>
    <w:rsid w:val="00FD5037"/>
    <w:rsid w:val="00FD6DDD"/>
    <w:rsid w:val="00FD6F29"/>
    <w:rsid w:val="00FD712D"/>
    <w:rsid w:val="00FD7F52"/>
    <w:rsid w:val="00FE15B5"/>
    <w:rsid w:val="00FE28DE"/>
    <w:rsid w:val="00FE2D27"/>
    <w:rsid w:val="00FE43D7"/>
    <w:rsid w:val="00FE54DA"/>
    <w:rsid w:val="00FE7A1B"/>
    <w:rsid w:val="00FE7D28"/>
    <w:rsid w:val="00FF04CE"/>
    <w:rsid w:val="00FF0B8D"/>
    <w:rsid w:val="00FF1A6F"/>
    <w:rsid w:val="00FF25FE"/>
    <w:rsid w:val="00FF583B"/>
    <w:rsid w:val="00FF5C1D"/>
    <w:rsid w:val="00FF5CA5"/>
    <w:rsid w:val="00FF777A"/>
    <w:rsid w:val="01E573D9"/>
    <w:rsid w:val="028D772A"/>
    <w:rsid w:val="02D397A6"/>
    <w:rsid w:val="02DF0F38"/>
    <w:rsid w:val="038F1251"/>
    <w:rsid w:val="050E5D11"/>
    <w:rsid w:val="057F7D84"/>
    <w:rsid w:val="05DAE603"/>
    <w:rsid w:val="05FE1B7D"/>
    <w:rsid w:val="061C1658"/>
    <w:rsid w:val="0651FA51"/>
    <w:rsid w:val="069550C7"/>
    <w:rsid w:val="06B1B907"/>
    <w:rsid w:val="06D8D5A9"/>
    <w:rsid w:val="06FCA3AA"/>
    <w:rsid w:val="0725B29A"/>
    <w:rsid w:val="075673FB"/>
    <w:rsid w:val="07DEACF6"/>
    <w:rsid w:val="087FF176"/>
    <w:rsid w:val="089A309C"/>
    <w:rsid w:val="08DD4322"/>
    <w:rsid w:val="0952D0DF"/>
    <w:rsid w:val="0A4922AA"/>
    <w:rsid w:val="0AA03A55"/>
    <w:rsid w:val="0ABCC36C"/>
    <w:rsid w:val="0AC551BD"/>
    <w:rsid w:val="0B006348"/>
    <w:rsid w:val="0B072031"/>
    <w:rsid w:val="0B5A800A"/>
    <w:rsid w:val="0B6235E7"/>
    <w:rsid w:val="0B64E675"/>
    <w:rsid w:val="0BC96CFE"/>
    <w:rsid w:val="0BD066E2"/>
    <w:rsid w:val="0BE70E8C"/>
    <w:rsid w:val="0C2BBD45"/>
    <w:rsid w:val="0C8A26D5"/>
    <w:rsid w:val="0CD8FF38"/>
    <w:rsid w:val="0CEA1140"/>
    <w:rsid w:val="0D09C7EB"/>
    <w:rsid w:val="0D3F9962"/>
    <w:rsid w:val="0D624469"/>
    <w:rsid w:val="0D6538A3"/>
    <w:rsid w:val="0D9B0734"/>
    <w:rsid w:val="0DD3516D"/>
    <w:rsid w:val="0DE5B2A9"/>
    <w:rsid w:val="0DED9666"/>
    <w:rsid w:val="0EBBB263"/>
    <w:rsid w:val="0F08B665"/>
    <w:rsid w:val="0F155A3F"/>
    <w:rsid w:val="0F234CAE"/>
    <w:rsid w:val="0F7D81DE"/>
    <w:rsid w:val="0F86109F"/>
    <w:rsid w:val="0F9AB199"/>
    <w:rsid w:val="0FB78D2C"/>
    <w:rsid w:val="0FC9B708"/>
    <w:rsid w:val="0FED8E03"/>
    <w:rsid w:val="101F60C7"/>
    <w:rsid w:val="10EFDCF4"/>
    <w:rsid w:val="10F2B6E7"/>
    <w:rsid w:val="119036AD"/>
    <w:rsid w:val="11F102F3"/>
    <w:rsid w:val="13852B15"/>
    <w:rsid w:val="139B33C6"/>
    <w:rsid w:val="14825D40"/>
    <w:rsid w:val="1497DA53"/>
    <w:rsid w:val="14C86939"/>
    <w:rsid w:val="151B9812"/>
    <w:rsid w:val="15454AEE"/>
    <w:rsid w:val="157C915A"/>
    <w:rsid w:val="15D45775"/>
    <w:rsid w:val="160B01E9"/>
    <w:rsid w:val="16C497FF"/>
    <w:rsid w:val="173650E2"/>
    <w:rsid w:val="178F8B57"/>
    <w:rsid w:val="17B56F19"/>
    <w:rsid w:val="181D04F0"/>
    <w:rsid w:val="184B0AFC"/>
    <w:rsid w:val="18F8F2A3"/>
    <w:rsid w:val="19119679"/>
    <w:rsid w:val="1972B7AA"/>
    <w:rsid w:val="19747E91"/>
    <w:rsid w:val="198AAEA9"/>
    <w:rsid w:val="19E45F05"/>
    <w:rsid w:val="19FCDFDE"/>
    <w:rsid w:val="1A3A7CE6"/>
    <w:rsid w:val="1B9FCE68"/>
    <w:rsid w:val="1BA9F07E"/>
    <w:rsid w:val="1C0C08D6"/>
    <w:rsid w:val="1C8E2E21"/>
    <w:rsid w:val="1CD314A3"/>
    <w:rsid w:val="1CEC968C"/>
    <w:rsid w:val="1DE0DF45"/>
    <w:rsid w:val="1E84CA5B"/>
    <w:rsid w:val="1EE2C35C"/>
    <w:rsid w:val="1F7E4F12"/>
    <w:rsid w:val="20B837C0"/>
    <w:rsid w:val="20C40FBA"/>
    <w:rsid w:val="2108A783"/>
    <w:rsid w:val="21515FE9"/>
    <w:rsid w:val="22CE6DA4"/>
    <w:rsid w:val="23BA0A2B"/>
    <w:rsid w:val="240BEDD9"/>
    <w:rsid w:val="242D9B87"/>
    <w:rsid w:val="2432F134"/>
    <w:rsid w:val="24B67112"/>
    <w:rsid w:val="24F2B350"/>
    <w:rsid w:val="24FAAE9A"/>
    <w:rsid w:val="257EB720"/>
    <w:rsid w:val="260E0F3B"/>
    <w:rsid w:val="26CC8A20"/>
    <w:rsid w:val="26ECDDD1"/>
    <w:rsid w:val="273BCB06"/>
    <w:rsid w:val="27487ABE"/>
    <w:rsid w:val="27BB841D"/>
    <w:rsid w:val="27C39774"/>
    <w:rsid w:val="27C7AC09"/>
    <w:rsid w:val="282444C4"/>
    <w:rsid w:val="28845431"/>
    <w:rsid w:val="28A97E4E"/>
    <w:rsid w:val="28C39537"/>
    <w:rsid w:val="295A8AB8"/>
    <w:rsid w:val="295AB6A8"/>
    <w:rsid w:val="29783D11"/>
    <w:rsid w:val="29969898"/>
    <w:rsid w:val="29A44556"/>
    <w:rsid w:val="29DD9D47"/>
    <w:rsid w:val="2A025D5B"/>
    <w:rsid w:val="2A068714"/>
    <w:rsid w:val="2A1343AD"/>
    <w:rsid w:val="2A4FDB0B"/>
    <w:rsid w:val="2A7248BF"/>
    <w:rsid w:val="2A8DCC96"/>
    <w:rsid w:val="2B48908F"/>
    <w:rsid w:val="2BA19677"/>
    <w:rsid w:val="2BB51B9C"/>
    <w:rsid w:val="2BB6FFA1"/>
    <w:rsid w:val="2C1B63AC"/>
    <w:rsid w:val="2C68914A"/>
    <w:rsid w:val="2CE217C6"/>
    <w:rsid w:val="2D8452F6"/>
    <w:rsid w:val="2E3658A9"/>
    <w:rsid w:val="2E6A2958"/>
    <w:rsid w:val="2F120B4B"/>
    <w:rsid w:val="2F642C3B"/>
    <w:rsid w:val="2F7F1651"/>
    <w:rsid w:val="2FBE4037"/>
    <w:rsid w:val="2FD38314"/>
    <w:rsid w:val="30026A94"/>
    <w:rsid w:val="318622D9"/>
    <w:rsid w:val="31B00C91"/>
    <w:rsid w:val="31C93948"/>
    <w:rsid w:val="31E8465E"/>
    <w:rsid w:val="31E9A150"/>
    <w:rsid w:val="31F06C0A"/>
    <w:rsid w:val="3215678C"/>
    <w:rsid w:val="3255B829"/>
    <w:rsid w:val="32899C75"/>
    <w:rsid w:val="3298CB28"/>
    <w:rsid w:val="32CEB9F8"/>
    <w:rsid w:val="32D4A19C"/>
    <w:rsid w:val="32DA0406"/>
    <w:rsid w:val="330F0BD0"/>
    <w:rsid w:val="33156356"/>
    <w:rsid w:val="33F658CC"/>
    <w:rsid w:val="346E236A"/>
    <w:rsid w:val="348D0602"/>
    <w:rsid w:val="35979D0C"/>
    <w:rsid w:val="359F30D7"/>
    <w:rsid w:val="35BEB328"/>
    <w:rsid w:val="35D03090"/>
    <w:rsid w:val="35D80D81"/>
    <w:rsid w:val="3605B98F"/>
    <w:rsid w:val="363A652B"/>
    <w:rsid w:val="36419E02"/>
    <w:rsid w:val="369790C3"/>
    <w:rsid w:val="36DFAF2F"/>
    <w:rsid w:val="372752C8"/>
    <w:rsid w:val="3731493E"/>
    <w:rsid w:val="378F511E"/>
    <w:rsid w:val="38184A6E"/>
    <w:rsid w:val="387C997C"/>
    <w:rsid w:val="387D763E"/>
    <w:rsid w:val="38B34A69"/>
    <w:rsid w:val="38F61A44"/>
    <w:rsid w:val="38FCF9D5"/>
    <w:rsid w:val="39D722D3"/>
    <w:rsid w:val="39D86162"/>
    <w:rsid w:val="39F08841"/>
    <w:rsid w:val="3A02666C"/>
    <w:rsid w:val="3A3F6E1A"/>
    <w:rsid w:val="3A876B3E"/>
    <w:rsid w:val="3AF7FBE3"/>
    <w:rsid w:val="3BB7A270"/>
    <w:rsid w:val="3C28DF81"/>
    <w:rsid w:val="3C959B22"/>
    <w:rsid w:val="3CF078C7"/>
    <w:rsid w:val="3D10A633"/>
    <w:rsid w:val="3D30C3EF"/>
    <w:rsid w:val="3D4FE6A2"/>
    <w:rsid w:val="3D803398"/>
    <w:rsid w:val="3D900DA2"/>
    <w:rsid w:val="3D91F4B1"/>
    <w:rsid w:val="3D9B4452"/>
    <w:rsid w:val="3DA9DEAB"/>
    <w:rsid w:val="3DF59631"/>
    <w:rsid w:val="3E2307B6"/>
    <w:rsid w:val="3E4B9E6D"/>
    <w:rsid w:val="3EA907B9"/>
    <w:rsid w:val="3EF11136"/>
    <w:rsid w:val="3F752D90"/>
    <w:rsid w:val="3FB7436D"/>
    <w:rsid w:val="3FBCE1DE"/>
    <w:rsid w:val="3FE4236B"/>
    <w:rsid w:val="4036F3E4"/>
    <w:rsid w:val="4046BBFF"/>
    <w:rsid w:val="406195FF"/>
    <w:rsid w:val="40A50D99"/>
    <w:rsid w:val="4155FF7D"/>
    <w:rsid w:val="41AC82E1"/>
    <w:rsid w:val="42E032BB"/>
    <w:rsid w:val="4316E23B"/>
    <w:rsid w:val="436D47E9"/>
    <w:rsid w:val="438B18E6"/>
    <w:rsid w:val="43DD1845"/>
    <w:rsid w:val="450D22D8"/>
    <w:rsid w:val="4553929C"/>
    <w:rsid w:val="4557DBB2"/>
    <w:rsid w:val="4569E541"/>
    <w:rsid w:val="4591FA5B"/>
    <w:rsid w:val="45B4CCE2"/>
    <w:rsid w:val="461BA2AD"/>
    <w:rsid w:val="467FB0CA"/>
    <w:rsid w:val="46A79DD9"/>
    <w:rsid w:val="474407DC"/>
    <w:rsid w:val="47A8B8EA"/>
    <w:rsid w:val="47C8FBFC"/>
    <w:rsid w:val="482A699A"/>
    <w:rsid w:val="487AB0E4"/>
    <w:rsid w:val="4896F8C4"/>
    <w:rsid w:val="48980C79"/>
    <w:rsid w:val="48A5BF6C"/>
    <w:rsid w:val="48C8B0EB"/>
    <w:rsid w:val="4961B2B9"/>
    <w:rsid w:val="4983E22F"/>
    <w:rsid w:val="49C4C7AD"/>
    <w:rsid w:val="49F1E7DE"/>
    <w:rsid w:val="4A2947E0"/>
    <w:rsid w:val="4AAFDBE7"/>
    <w:rsid w:val="4AC587E5"/>
    <w:rsid w:val="4AC6B76D"/>
    <w:rsid w:val="4AD29528"/>
    <w:rsid w:val="4B1F9A21"/>
    <w:rsid w:val="4B3FD433"/>
    <w:rsid w:val="4B4EF3A2"/>
    <w:rsid w:val="4B65DA55"/>
    <w:rsid w:val="4BB4121D"/>
    <w:rsid w:val="4BF28C7D"/>
    <w:rsid w:val="4C28BF1D"/>
    <w:rsid w:val="4D1F343D"/>
    <w:rsid w:val="4D7E9753"/>
    <w:rsid w:val="4D8D8C30"/>
    <w:rsid w:val="4D9E03B3"/>
    <w:rsid w:val="4DBB6EEE"/>
    <w:rsid w:val="4DE37FCB"/>
    <w:rsid w:val="4E9D2E08"/>
    <w:rsid w:val="4EAA85BC"/>
    <w:rsid w:val="4EB83763"/>
    <w:rsid w:val="4F18CC50"/>
    <w:rsid w:val="4F58A643"/>
    <w:rsid w:val="4FF0562D"/>
    <w:rsid w:val="4FFC1BFF"/>
    <w:rsid w:val="5015E597"/>
    <w:rsid w:val="50324321"/>
    <w:rsid w:val="5056CC0D"/>
    <w:rsid w:val="50638358"/>
    <w:rsid w:val="50B09818"/>
    <w:rsid w:val="526FBBC1"/>
    <w:rsid w:val="52933250"/>
    <w:rsid w:val="52EF27B7"/>
    <w:rsid w:val="53548D47"/>
    <w:rsid w:val="537380FA"/>
    <w:rsid w:val="53DAB63F"/>
    <w:rsid w:val="54092956"/>
    <w:rsid w:val="54938C6A"/>
    <w:rsid w:val="54CA4914"/>
    <w:rsid w:val="54CE10FE"/>
    <w:rsid w:val="54DE3860"/>
    <w:rsid w:val="54E7B9D4"/>
    <w:rsid w:val="550C3A3B"/>
    <w:rsid w:val="55897739"/>
    <w:rsid w:val="56AAC308"/>
    <w:rsid w:val="58190EF0"/>
    <w:rsid w:val="5841FB11"/>
    <w:rsid w:val="5860970C"/>
    <w:rsid w:val="5899544D"/>
    <w:rsid w:val="599B1C8F"/>
    <w:rsid w:val="59EE219D"/>
    <w:rsid w:val="5A182333"/>
    <w:rsid w:val="5A26E3EB"/>
    <w:rsid w:val="5A80D8AC"/>
    <w:rsid w:val="5A9329C5"/>
    <w:rsid w:val="5AA3DFFE"/>
    <w:rsid w:val="5B1BD882"/>
    <w:rsid w:val="5B73B843"/>
    <w:rsid w:val="5B793016"/>
    <w:rsid w:val="5B81EDFC"/>
    <w:rsid w:val="5C332EEA"/>
    <w:rsid w:val="5C3EA019"/>
    <w:rsid w:val="5C80FDFC"/>
    <w:rsid w:val="5CCC1CCE"/>
    <w:rsid w:val="5D129443"/>
    <w:rsid w:val="5D13145C"/>
    <w:rsid w:val="5D596B75"/>
    <w:rsid w:val="5D714F21"/>
    <w:rsid w:val="5DB1935A"/>
    <w:rsid w:val="5DB55325"/>
    <w:rsid w:val="5DCBB6E3"/>
    <w:rsid w:val="5E091A7E"/>
    <w:rsid w:val="5F212285"/>
    <w:rsid w:val="5F3C7674"/>
    <w:rsid w:val="5FE35CD8"/>
    <w:rsid w:val="5FECA94C"/>
    <w:rsid w:val="6006AB0A"/>
    <w:rsid w:val="60285B68"/>
    <w:rsid w:val="607481D0"/>
    <w:rsid w:val="6092BC13"/>
    <w:rsid w:val="60BB14B0"/>
    <w:rsid w:val="60D13777"/>
    <w:rsid w:val="60E57566"/>
    <w:rsid w:val="61E07B41"/>
    <w:rsid w:val="6253CD9A"/>
    <w:rsid w:val="634892E5"/>
    <w:rsid w:val="638F927A"/>
    <w:rsid w:val="643DD728"/>
    <w:rsid w:val="643FF933"/>
    <w:rsid w:val="645F3647"/>
    <w:rsid w:val="6494E4F3"/>
    <w:rsid w:val="649C1A94"/>
    <w:rsid w:val="64DF3C35"/>
    <w:rsid w:val="64E3BEB7"/>
    <w:rsid w:val="64FE855A"/>
    <w:rsid w:val="6507F792"/>
    <w:rsid w:val="6575A87D"/>
    <w:rsid w:val="65CCA597"/>
    <w:rsid w:val="666AB2DA"/>
    <w:rsid w:val="6691F33B"/>
    <w:rsid w:val="66A52DBB"/>
    <w:rsid w:val="66CD5A81"/>
    <w:rsid w:val="66F045A7"/>
    <w:rsid w:val="67186928"/>
    <w:rsid w:val="67958225"/>
    <w:rsid w:val="67F03C09"/>
    <w:rsid w:val="67F3AFC9"/>
    <w:rsid w:val="68036347"/>
    <w:rsid w:val="680B54EE"/>
    <w:rsid w:val="681344FD"/>
    <w:rsid w:val="685434C5"/>
    <w:rsid w:val="688C3BEA"/>
    <w:rsid w:val="6929B2FF"/>
    <w:rsid w:val="69618CC4"/>
    <w:rsid w:val="69909950"/>
    <w:rsid w:val="69BE0D10"/>
    <w:rsid w:val="6A911440"/>
    <w:rsid w:val="6A93ED7C"/>
    <w:rsid w:val="6B70C11D"/>
    <w:rsid w:val="6BC40427"/>
    <w:rsid w:val="6C7A9476"/>
    <w:rsid w:val="6D3F25F0"/>
    <w:rsid w:val="6DB4F02B"/>
    <w:rsid w:val="6DBCB31E"/>
    <w:rsid w:val="6E4FFC92"/>
    <w:rsid w:val="6E9DD738"/>
    <w:rsid w:val="6F072CAB"/>
    <w:rsid w:val="6F58846E"/>
    <w:rsid w:val="6F6DBDA7"/>
    <w:rsid w:val="6F9E0042"/>
    <w:rsid w:val="6FBDF97F"/>
    <w:rsid w:val="6FD4FA94"/>
    <w:rsid w:val="6FDA7601"/>
    <w:rsid w:val="700BF86A"/>
    <w:rsid w:val="704A1ACB"/>
    <w:rsid w:val="70AF0E06"/>
    <w:rsid w:val="711723CE"/>
    <w:rsid w:val="71B75DB1"/>
    <w:rsid w:val="72205A5A"/>
    <w:rsid w:val="722878B2"/>
    <w:rsid w:val="7229CBDB"/>
    <w:rsid w:val="723E65E0"/>
    <w:rsid w:val="72422DAF"/>
    <w:rsid w:val="72CFB65E"/>
    <w:rsid w:val="72E0451E"/>
    <w:rsid w:val="73057C15"/>
    <w:rsid w:val="730CB887"/>
    <w:rsid w:val="7414F250"/>
    <w:rsid w:val="741EC75C"/>
    <w:rsid w:val="74B9C311"/>
    <w:rsid w:val="753CFB55"/>
    <w:rsid w:val="75B6466D"/>
    <w:rsid w:val="75DDF39E"/>
    <w:rsid w:val="763151D3"/>
    <w:rsid w:val="764FAEAE"/>
    <w:rsid w:val="76665315"/>
    <w:rsid w:val="767B9BA1"/>
    <w:rsid w:val="76864F33"/>
    <w:rsid w:val="7693847E"/>
    <w:rsid w:val="77D61A43"/>
    <w:rsid w:val="780E8AB8"/>
    <w:rsid w:val="7838C21E"/>
    <w:rsid w:val="784C91A2"/>
    <w:rsid w:val="788AA83F"/>
    <w:rsid w:val="79316F1B"/>
    <w:rsid w:val="7988C66D"/>
    <w:rsid w:val="7A0F8C6C"/>
    <w:rsid w:val="7A94F726"/>
    <w:rsid w:val="7AF48BBF"/>
    <w:rsid w:val="7B219825"/>
    <w:rsid w:val="7B3973A9"/>
    <w:rsid w:val="7B464E29"/>
    <w:rsid w:val="7B54A895"/>
    <w:rsid w:val="7B966D07"/>
    <w:rsid w:val="7BB47D33"/>
    <w:rsid w:val="7BFD57E3"/>
    <w:rsid w:val="7C14838C"/>
    <w:rsid w:val="7C2E0F67"/>
    <w:rsid w:val="7C7019DB"/>
    <w:rsid w:val="7CB55A61"/>
    <w:rsid w:val="7D978974"/>
    <w:rsid w:val="7DCE5EA2"/>
    <w:rsid w:val="7EFA1EF8"/>
    <w:rsid w:val="7F0FFF2F"/>
    <w:rsid w:val="7F337695"/>
    <w:rsid w:val="7F481124"/>
    <w:rsid w:val="7FD7D780"/>
    <w:rsid w:val="7FFF18FF"/>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6988DF5E-AF60-463F-B366-723B5676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6E0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098815">
      <w:bodyDiv w:val="1"/>
      <w:marLeft w:val="0"/>
      <w:marRight w:val="0"/>
      <w:marTop w:val="0"/>
      <w:marBottom w:val="0"/>
      <w:divBdr>
        <w:top w:val="none" w:sz="0" w:space="0" w:color="auto"/>
        <w:left w:val="none" w:sz="0" w:space="0" w:color="auto"/>
        <w:bottom w:val="none" w:sz="0" w:space="0" w:color="auto"/>
        <w:right w:val="none" w:sz="0" w:space="0" w:color="auto"/>
      </w:divBdr>
    </w:div>
    <w:div w:id="1727293387">
      <w:bodyDiv w:val="1"/>
      <w:marLeft w:val="0"/>
      <w:marRight w:val="0"/>
      <w:marTop w:val="0"/>
      <w:marBottom w:val="0"/>
      <w:divBdr>
        <w:top w:val="none" w:sz="0" w:space="0" w:color="auto"/>
        <w:left w:val="none" w:sz="0" w:space="0" w:color="auto"/>
        <w:bottom w:val="none" w:sz="0" w:space="0" w:color="auto"/>
        <w:right w:val="none" w:sz="0" w:space="0" w:color="auto"/>
      </w:divBdr>
    </w:div>
    <w:div w:id="209200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2386</Words>
  <Characters>13123</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Nicolás Friz Pereira</cp:lastModifiedBy>
  <cp:revision>683</cp:revision>
  <dcterms:created xsi:type="dcterms:W3CDTF">2022-08-25T09:07:00Z</dcterms:created>
  <dcterms:modified xsi:type="dcterms:W3CDTF">2025-04-08T00:38:00Z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